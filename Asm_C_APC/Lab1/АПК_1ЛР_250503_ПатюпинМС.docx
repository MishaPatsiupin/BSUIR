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7D9DF9F3" w:rsidR="00091356" w:rsidRPr="00A25811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A25811">
        <w:rPr>
          <w:rFonts w:ascii="Times New Roman" w:eastAsia="Times New Roman" w:hAnsi="Times New Roman" w:cs="Times New Roman"/>
          <w:sz w:val="28"/>
          <w:szCs w:val="28"/>
          <w:lang w:val="ru-BY"/>
        </w:rPr>
        <w:t>1</w:t>
      </w:r>
    </w:p>
    <w:p w14:paraId="4833F6B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“Программирование контроллера прерываний”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Выполнил:</w:t>
      </w:r>
    </w:p>
    <w:p w14:paraId="5AD62DE8" w14:textId="1EF59927" w:rsidR="00091356" w:rsidRPr="00A25811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A25811">
        <w:rPr>
          <w:rFonts w:ascii="Times New Roman" w:eastAsia="Times New Roman" w:hAnsi="Times New Roman" w:cs="Times New Roman"/>
          <w:sz w:val="28"/>
          <w:szCs w:val="28"/>
          <w:lang w:val="ru-BY"/>
        </w:rPr>
        <w:t>250503</w:t>
      </w:r>
    </w:p>
    <w:p w14:paraId="4F3B7E5C" w14:textId="2BF4059A" w:rsidR="00091356" w:rsidRPr="00FA63FE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FA63FE">
        <w:rPr>
          <w:rFonts w:ascii="Times New Roman" w:eastAsia="Times New Roman" w:hAnsi="Times New Roman" w:cs="Times New Roman"/>
          <w:sz w:val="28"/>
          <w:szCs w:val="28"/>
          <w:lang w:val="ru-BY"/>
        </w:rPr>
        <w:t>Патюпин М.С.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38869EDA" w:rsidR="00E84EF7" w:rsidRPr="00A25811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A25811">
        <w:rPr>
          <w:rFonts w:ascii="Times New Roman" w:eastAsia="Times New Roman" w:hAnsi="Times New Roman" w:cs="Times New Roman"/>
          <w:sz w:val="28"/>
          <w:szCs w:val="28"/>
          <w:lang w:val="ru-BY"/>
        </w:rPr>
        <w:t>4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4891282C" w14:textId="5389FFC2" w:rsidR="00FA63FE" w:rsidRPr="00FA63FE" w:rsidRDefault="00E84EF7" w:rsidP="00FA63FE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Целью данной работы является </w:t>
      </w:r>
      <w:r w:rsidR="00FA63FE">
        <w:rPr>
          <w:rFonts w:ascii="Times New Roman" w:eastAsia="Times New Roman" w:hAnsi="Times New Roman" w:cs="Times New Roman"/>
          <w:sz w:val="28"/>
          <w:szCs w:val="28"/>
          <w:lang w:val="ru-BY"/>
        </w:rPr>
        <w:t>разработка</w:t>
      </w:r>
      <w:r w:rsidR="00FA63FE" w:rsidRPr="00FA6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63FE" w:rsidRPr="00FA63FE">
        <w:rPr>
          <w:rFonts w:ascii="Times New Roman" w:eastAsia="Times New Roman" w:hAnsi="Times New Roman" w:cs="Times New Roman"/>
          <w:sz w:val="28"/>
          <w:szCs w:val="28"/>
        </w:rPr>
        <w:t>программн</w:t>
      </w:r>
      <w:proofErr w:type="spellEnd"/>
      <w:r w:rsidR="00FA63FE">
        <w:rPr>
          <w:rFonts w:ascii="Times New Roman" w:eastAsia="Times New Roman" w:hAnsi="Times New Roman" w:cs="Times New Roman"/>
          <w:sz w:val="28"/>
          <w:szCs w:val="28"/>
          <w:lang w:val="ru-BY"/>
        </w:rPr>
        <w:t>ого</w:t>
      </w:r>
      <w:r w:rsidR="00FA63FE" w:rsidRPr="00FA63FE">
        <w:rPr>
          <w:rFonts w:ascii="Times New Roman" w:eastAsia="Times New Roman" w:hAnsi="Times New Roman" w:cs="Times New Roman"/>
          <w:sz w:val="28"/>
          <w:szCs w:val="28"/>
        </w:rPr>
        <w:t xml:space="preserve"> модуль</w:t>
      </w:r>
      <w:r w:rsidR="00FA63FE">
        <w:rPr>
          <w:rFonts w:ascii="Times New Roman" w:eastAsia="Times New Roman" w:hAnsi="Times New Roman" w:cs="Times New Roman"/>
          <w:sz w:val="28"/>
          <w:szCs w:val="28"/>
          <w:lang w:val="ru-BY"/>
        </w:rPr>
        <w:t>я</w:t>
      </w:r>
      <w:r w:rsidR="00FA63FE" w:rsidRPr="00FA63FE">
        <w:rPr>
          <w:rFonts w:ascii="Times New Roman" w:eastAsia="Times New Roman" w:hAnsi="Times New Roman" w:cs="Times New Roman"/>
          <w:sz w:val="28"/>
          <w:szCs w:val="28"/>
        </w:rPr>
        <w:t xml:space="preserve"> реализации процедуры передачи (приёма) байта информации через последовательный интерфейс.</w:t>
      </w:r>
    </w:p>
    <w:p w14:paraId="03BEFA94" w14:textId="77777777" w:rsidR="00FA63FE" w:rsidRPr="00FA63FE" w:rsidRDefault="00FA63FE" w:rsidP="00FA63FE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sz w:val="28"/>
          <w:szCs w:val="28"/>
        </w:rPr>
        <w:t>Программа должна демонстрировать программное взаимодействие с последо</w:t>
      </w:r>
      <w:del w:id="0" w:author="Патюпин Михаил Сергеевич" w:date="2024-02-24T20:02:00Z">
        <w:r w:rsidRPr="00FA63FE" w:rsidDel="00FA63FE">
          <w:rPr>
            <w:rFonts w:ascii="Times New Roman" w:eastAsia="Times New Roman" w:hAnsi="Times New Roman" w:cs="Times New Roman"/>
            <w:sz w:val="28"/>
            <w:szCs w:val="28"/>
          </w:rPr>
          <w:delText>-</w:delText>
        </w:r>
      </w:del>
      <w:r w:rsidRPr="00FA63FE">
        <w:rPr>
          <w:rFonts w:ascii="Times New Roman" w:eastAsia="Times New Roman" w:hAnsi="Times New Roman" w:cs="Times New Roman"/>
          <w:sz w:val="28"/>
          <w:szCs w:val="28"/>
        </w:rPr>
        <w:t>вательным интерфейсом с использованием следующих механизмов:</w:t>
      </w:r>
    </w:p>
    <w:p w14:paraId="509FA408" w14:textId="77777777" w:rsidR="00FA63FE" w:rsidRPr="00FA63FE" w:rsidRDefault="00FA63FE" w:rsidP="00FA63FE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FA63FE">
        <w:rPr>
          <w:rFonts w:ascii="Times New Roman" w:eastAsia="Times New Roman" w:hAnsi="Times New Roman" w:cs="Times New Roman"/>
          <w:sz w:val="28"/>
          <w:szCs w:val="28"/>
        </w:rPr>
        <w:tab/>
        <w:t>Прямое взаимодействие с портами ввода-вывода (</w:t>
      </w:r>
      <w:proofErr w:type="spellStart"/>
      <w:r w:rsidRPr="00FA63FE">
        <w:rPr>
          <w:rFonts w:ascii="Times New Roman" w:eastAsia="Times New Roman" w:hAnsi="Times New Roman" w:cs="Times New Roman"/>
          <w:sz w:val="28"/>
          <w:szCs w:val="28"/>
        </w:rPr>
        <w:t>wirte</w:t>
      </w:r>
      <w:proofErr w:type="spellEnd"/>
      <w:r w:rsidRPr="00FA63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63FE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FA63F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649D74" w14:textId="77777777" w:rsidR="00FA63FE" w:rsidRPr="00FA63FE" w:rsidRDefault="00FA63FE" w:rsidP="00FA63FE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FA63FE">
        <w:rPr>
          <w:rFonts w:ascii="Times New Roman" w:eastAsia="Times New Roman" w:hAnsi="Times New Roman" w:cs="Times New Roman"/>
          <w:sz w:val="28"/>
          <w:szCs w:val="28"/>
        </w:rPr>
        <w:tab/>
        <w:t>Использование BIOS прерывания 14h</w:t>
      </w:r>
    </w:p>
    <w:p w14:paraId="675117E0" w14:textId="09F916C1" w:rsidR="00091356" w:rsidRDefault="00FA63FE" w:rsidP="00FA63FE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FA63FE">
        <w:rPr>
          <w:rFonts w:ascii="Times New Roman" w:eastAsia="Times New Roman" w:hAnsi="Times New Roman" w:cs="Times New Roman"/>
          <w:sz w:val="28"/>
          <w:szCs w:val="28"/>
        </w:rPr>
        <w:tab/>
        <w:t>Работа с COM-портом через регистры как с устройствами ввода-вывода.</w:t>
      </w:r>
    </w:p>
    <w:p w14:paraId="2D0DD3A1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C8682" w14:textId="13700DD6" w:rsidR="00091356" w:rsidRDefault="00E84EF7" w:rsidP="00FA63FE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</w:t>
      </w:r>
    </w:p>
    <w:p w14:paraId="4CE7315D" w14:textId="77777777" w:rsidR="00FA63FE" w:rsidRPr="00FA63FE" w:rsidRDefault="00FA63FE" w:rsidP="00FA63FE">
      <w:pPr>
        <w:pStyle w:val="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bCs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5C5D980C" w14:textId="77777777" w:rsidR="00FA63FE" w:rsidRPr="00FA63FE" w:rsidRDefault="00FA63FE" w:rsidP="00FA63FE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bCs/>
          <w:sz w:val="28"/>
          <w:szCs w:val="28"/>
        </w:rPr>
        <w:t xml:space="preserve">Инициализация порта </w:t>
      </w:r>
    </w:p>
    <w:p w14:paraId="0D9EE758" w14:textId="77777777" w:rsidR="00FA63FE" w:rsidRPr="00FA63FE" w:rsidRDefault="00FA63FE" w:rsidP="00FA63FE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bCs/>
          <w:sz w:val="28"/>
          <w:szCs w:val="28"/>
        </w:rPr>
        <w:t>Запись байта информации в порт</w:t>
      </w:r>
    </w:p>
    <w:p w14:paraId="241DCC6C" w14:textId="77777777" w:rsidR="00FA63FE" w:rsidRPr="00FA63FE" w:rsidRDefault="00FA63FE" w:rsidP="00FA63FE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bCs/>
          <w:sz w:val="28"/>
          <w:szCs w:val="28"/>
        </w:rPr>
        <w:t>Чтение байта информации из порта</w:t>
      </w:r>
    </w:p>
    <w:p w14:paraId="26382094" w14:textId="77777777" w:rsidR="00FA63FE" w:rsidRPr="00FA63FE" w:rsidRDefault="00FA63FE" w:rsidP="00FA63FE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bCs/>
          <w:sz w:val="28"/>
          <w:szCs w:val="28"/>
        </w:rPr>
        <w:t>Вывод результата на экран</w:t>
      </w:r>
    </w:p>
    <w:p w14:paraId="4011DD87" w14:textId="086C5173" w:rsidR="00FA63FE" w:rsidRDefault="00FA63FE" w:rsidP="00FA63FE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программы, взаимодействующей с портами ввода-вывода</w:t>
      </w:r>
    </w:p>
    <w:p w14:paraId="746CB363" w14:textId="77777777" w:rsidR="00F55BF0" w:rsidRPr="00F55BF0" w:rsidRDefault="00F55BF0" w:rsidP="00F55BF0">
      <w:pPr>
        <w:pStyle w:val="10"/>
        <w:rPr>
          <w:ins w:id="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2" w:author="Патюпин Михаил Сергеевич" w:date="2024-02-26T09:25:00Z">
          <w:pPr>
            <w:pStyle w:val="10"/>
            <w:jc w:val="center"/>
          </w:pPr>
        </w:pPrChange>
      </w:pPr>
      <w:ins w:id="3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#include &lt;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windows.h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&gt;</w:t>
        </w:r>
      </w:ins>
    </w:p>
    <w:p w14:paraId="092ADFA5" w14:textId="77777777" w:rsidR="00F55BF0" w:rsidRPr="00F55BF0" w:rsidRDefault="00F55BF0" w:rsidP="00F55BF0">
      <w:pPr>
        <w:pStyle w:val="10"/>
        <w:rPr>
          <w:ins w:id="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5" w:author="Патюпин Михаил Сергеевич" w:date="2024-02-26T09:25:00Z">
          <w:pPr>
            <w:pStyle w:val="10"/>
            <w:jc w:val="center"/>
          </w:pPr>
        </w:pPrChange>
      </w:pPr>
      <w:ins w:id="6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#include &lt;iostream&gt;</w:t>
        </w:r>
      </w:ins>
    </w:p>
    <w:p w14:paraId="4CD26806" w14:textId="77777777" w:rsidR="00F55BF0" w:rsidRPr="00F55BF0" w:rsidRDefault="00F55BF0" w:rsidP="00F55BF0">
      <w:pPr>
        <w:pStyle w:val="10"/>
        <w:rPr>
          <w:ins w:id="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8" w:author="Патюпин Михаил Сергеевич" w:date="2024-02-26T09:25:00Z">
          <w:pPr>
            <w:pStyle w:val="10"/>
            <w:jc w:val="center"/>
          </w:pPr>
        </w:pPrChange>
      </w:pPr>
      <w:ins w:id="9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using namespace std;</w:t>
        </w:r>
      </w:ins>
    </w:p>
    <w:p w14:paraId="3EED9907" w14:textId="77777777" w:rsidR="00F55BF0" w:rsidRPr="00F55BF0" w:rsidRDefault="00F55BF0" w:rsidP="00F55BF0">
      <w:pPr>
        <w:pStyle w:val="10"/>
        <w:rPr>
          <w:ins w:id="1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1" w:author="Патюпин Михаил Сергеевич" w:date="2024-02-26T09:25:00Z">
          <w:pPr>
            <w:pStyle w:val="10"/>
            <w:jc w:val="center"/>
          </w:pPr>
        </w:pPrChange>
      </w:pPr>
    </w:p>
    <w:p w14:paraId="3C147C22" w14:textId="77777777" w:rsidR="00F55BF0" w:rsidRPr="00F55BF0" w:rsidRDefault="00F55BF0" w:rsidP="00F55BF0">
      <w:pPr>
        <w:pStyle w:val="10"/>
        <w:rPr>
          <w:ins w:id="1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3" w:author="Патюпин Михаил Сергеевич" w:date="2024-02-26T09:25:00Z">
          <w:pPr>
            <w:pStyle w:val="10"/>
            <w:jc w:val="center"/>
          </w:pPr>
        </w:pPrChange>
      </w:pPr>
      <w:ins w:id="14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HANDLE COM_Port_1;</w:t>
        </w:r>
      </w:ins>
    </w:p>
    <w:p w14:paraId="78EAEEFA" w14:textId="77777777" w:rsidR="00F55BF0" w:rsidRPr="00F55BF0" w:rsidRDefault="00F55BF0" w:rsidP="00F55BF0">
      <w:pPr>
        <w:pStyle w:val="10"/>
        <w:rPr>
          <w:ins w:id="1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6" w:author="Патюпин Михаил Сергеевич" w:date="2024-02-26T09:25:00Z">
          <w:pPr>
            <w:pStyle w:val="10"/>
            <w:jc w:val="center"/>
          </w:pPr>
        </w:pPrChange>
      </w:pPr>
      <w:ins w:id="17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LPCTSTR Port_Name_1 = L"COM1";</w:t>
        </w:r>
      </w:ins>
    </w:p>
    <w:p w14:paraId="67DEE9B9" w14:textId="77777777" w:rsidR="00F55BF0" w:rsidRPr="00F55BF0" w:rsidRDefault="00F55BF0" w:rsidP="00F55BF0">
      <w:pPr>
        <w:pStyle w:val="10"/>
        <w:rPr>
          <w:ins w:id="1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9" w:author="Патюпин Михаил Сергеевич" w:date="2024-02-26T09:25:00Z">
          <w:pPr>
            <w:pStyle w:val="10"/>
            <w:jc w:val="center"/>
          </w:pPr>
        </w:pPrChange>
      </w:pPr>
      <w:ins w:id="20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HANDLE COM_Port_2;</w:t>
        </w:r>
      </w:ins>
    </w:p>
    <w:p w14:paraId="6DB9569D" w14:textId="77777777" w:rsidR="00F55BF0" w:rsidRPr="00F55BF0" w:rsidRDefault="00F55BF0" w:rsidP="00F55BF0">
      <w:pPr>
        <w:pStyle w:val="10"/>
        <w:rPr>
          <w:ins w:id="2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22" w:author="Патюпин Михаил Сергеевич" w:date="2024-02-26T09:25:00Z">
          <w:pPr>
            <w:pStyle w:val="10"/>
            <w:jc w:val="center"/>
          </w:pPr>
        </w:pPrChange>
      </w:pPr>
      <w:ins w:id="23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LPCTSTR Port_Name_2 = L"COM2";</w:t>
        </w:r>
      </w:ins>
    </w:p>
    <w:p w14:paraId="7A3CC143" w14:textId="77777777" w:rsidR="00F55BF0" w:rsidRPr="00F55BF0" w:rsidRDefault="00F55BF0" w:rsidP="00F55BF0">
      <w:pPr>
        <w:pStyle w:val="10"/>
        <w:rPr>
          <w:ins w:id="2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25" w:author="Патюпин Михаил Сергеевич" w:date="2024-02-26T09:25:00Z">
          <w:pPr>
            <w:pStyle w:val="10"/>
            <w:jc w:val="center"/>
          </w:pPr>
        </w:pPrChange>
      </w:pPr>
    </w:p>
    <w:p w14:paraId="07CF2DD7" w14:textId="77777777" w:rsidR="00F55BF0" w:rsidRPr="00F55BF0" w:rsidRDefault="00F55BF0" w:rsidP="00F55BF0">
      <w:pPr>
        <w:pStyle w:val="10"/>
        <w:rPr>
          <w:ins w:id="2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27" w:author="Патюпин Михаил Сергеевич" w:date="2024-02-26T09:25:00Z">
          <w:pPr>
            <w:pStyle w:val="10"/>
            <w:jc w:val="center"/>
          </w:pPr>
        </w:pPrChange>
      </w:pPr>
      <w:ins w:id="28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void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Read_from_</w:t>
        </w:r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COM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</w:t>
        </w:r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)</w:t>
        </w:r>
      </w:ins>
    </w:p>
    <w:p w14:paraId="321E4661" w14:textId="77777777" w:rsidR="00F55BF0" w:rsidRPr="00F55BF0" w:rsidRDefault="00F55BF0" w:rsidP="00F55BF0">
      <w:pPr>
        <w:pStyle w:val="10"/>
        <w:rPr>
          <w:ins w:id="2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30" w:author="Патюпин Михаил Сергеевич" w:date="2024-02-26T09:25:00Z">
          <w:pPr>
            <w:pStyle w:val="10"/>
            <w:jc w:val="center"/>
          </w:pPr>
        </w:pPrChange>
      </w:pPr>
      <w:ins w:id="31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{</w:t>
        </w:r>
      </w:ins>
    </w:p>
    <w:p w14:paraId="4E7ED6B2" w14:textId="77777777" w:rsidR="00F55BF0" w:rsidRPr="00F55BF0" w:rsidRDefault="00F55BF0" w:rsidP="00F55BF0">
      <w:pPr>
        <w:pStyle w:val="10"/>
        <w:rPr>
          <w:ins w:id="3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33" w:author="Патюпин Михаил Сергеевич" w:date="2024-02-26T09:25:00Z">
          <w:pPr>
            <w:pStyle w:val="10"/>
            <w:jc w:val="center"/>
          </w:pPr>
        </w:pPrChange>
      </w:pPr>
      <w:ins w:id="34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DWORD Size;</w:t>
        </w:r>
      </w:ins>
    </w:p>
    <w:p w14:paraId="72FF543C" w14:textId="77777777" w:rsidR="00F55BF0" w:rsidRPr="00F55BF0" w:rsidRDefault="00F55BF0" w:rsidP="00F55BF0">
      <w:pPr>
        <w:pStyle w:val="10"/>
        <w:rPr>
          <w:ins w:id="3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36" w:author="Патюпин Михаил Сергеевич" w:date="2024-02-26T09:25:00Z">
          <w:pPr>
            <w:pStyle w:val="10"/>
            <w:jc w:val="center"/>
          </w:pPr>
        </w:pPrChange>
      </w:pPr>
      <w:ins w:id="37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char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Received_Char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;</w:t>
        </w:r>
      </w:ins>
    </w:p>
    <w:p w14:paraId="484F7F60" w14:textId="77777777" w:rsidR="00F55BF0" w:rsidRPr="00F55BF0" w:rsidRDefault="00F55BF0" w:rsidP="00F55BF0">
      <w:pPr>
        <w:pStyle w:val="10"/>
        <w:rPr>
          <w:ins w:id="3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39" w:author="Патюпин Михаил Сергеевич" w:date="2024-02-26T09:25:00Z">
          <w:pPr>
            <w:pStyle w:val="10"/>
            <w:jc w:val="center"/>
          </w:pPr>
        </w:pPrChange>
      </w:pPr>
      <w:ins w:id="40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spellStart"/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ReadFile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</w:t>
        </w:r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COM_Port_2, &amp;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Received_Char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, 1, &amp;Size, 0);</w:t>
        </w:r>
      </w:ins>
    </w:p>
    <w:p w14:paraId="2CD67033" w14:textId="77777777" w:rsidR="00F55BF0" w:rsidRPr="00F55BF0" w:rsidRDefault="00F55BF0" w:rsidP="00F55BF0">
      <w:pPr>
        <w:pStyle w:val="10"/>
        <w:rPr>
          <w:ins w:id="4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42" w:author="Патюпин Михаил Сергеевич" w:date="2024-02-26T09:25:00Z">
          <w:pPr>
            <w:pStyle w:val="10"/>
            <w:jc w:val="center"/>
          </w:pPr>
        </w:pPrChange>
      </w:pPr>
      <w:ins w:id="43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if (Size &gt; 0)</w:t>
        </w:r>
      </w:ins>
    </w:p>
    <w:p w14:paraId="399B24B4" w14:textId="77777777" w:rsidR="00F55BF0" w:rsidRPr="00F55BF0" w:rsidRDefault="00F55BF0" w:rsidP="00F55BF0">
      <w:pPr>
        <w:pStyle w:val="10"/>
        <w:rPr>
          <w:ins w:id="4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45" w:author="Патюпин Михаил Сергеевич" w:date="2024-02-26T09:25:00Z">
          <w:pPr>
            <w:pStyle w:val="10"/>
            <w:jc w:val="center"/>
          </w:pPr>
        </w:pPrChange>
      </w:pPr>
      <w:ins w:id="46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{</w:t>
        </w:r>
      </w:ins>
    </w:p>
    <w:p w14:paraId="0FDBCE82" w14:textId="77777777" w:rsidR="00F55BF0" w:rsidRPr="00F55BF0" w:rsidRDefault="00F55BF0" w:rsidP="00F55BF0">
      <w:pPr>
        <w:pStyle w:val="10"/>
        <w:rPr>
          <w:ins w:id="4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48" w:author="Патюпин Михаил Сергеевич" w:date="2024-02-26T09:25:00Z">
          <w:pPr>
            <w:pStyle w:val="10"/>
            <w:jc w:val="center"/>
          </w:pPr>
        </w:pPrChange>
      </w:pPr>
      <w:ins w:id="49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cout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&lt;&lt;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Received_Char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;</w:t>
        </w:r>
      </w:ins>
    </w:p>
    <w:p w14:paraId="7E8DFEC8" w14:textId="77777777" w:rsidR="00F55BF0" w:rsidRPr="00F55BF0" w:rsidRDefault="00F55BF0" w:rsidP="00F55BF0">
      <w:pPr>
        <w:pStyle w:val="10"/>
        <w:rPr>
          <w:ins w:id="5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51" w:author="Патюпин Михаил Сергеевич" w:date="2024-02-26T09:25:00Z">
          <w:pPr>
            <w:pStyle w:val="10"/>
            <w:jc w:val="center"/>
          </w:pPr>
        </w:pPrChange>
      </w:pPr>
      <w:ins w:id="52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}</w:t>
        </w:r>
      </w:ins>
    </w:p>
    <w:p w14:paraId="28742948" w14:textId="77777777" w:rsidR="00F55BF0" w:rsidRPr="00F55BF0" w:rsidRDefault="00F55BF0" w:rsidP="00F55BF0">
      <w:pPr>
        <w:pStyle w:val="10"/>
        <w:rPr>
          <w:ins w:id="5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54" w:author="Патюпин Михаил Сергеевич" w:date="2024-02-26T09:25:00Z">
          <w:pPr>
            <w:pStyle w:val="10"/>
            <w:jc w:val="center"/>
          </w:pPr>
        </w:pPrChange>
      </w:pPr>
      <w:ins w:id="55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}</w:t>
        </w:r>
      </w:ins>
    </w:p>
    <w:p w14:paraId="0B6074EB" w14:textId="77777777" w:rsidR="00F55BF0" w:rsidRPr="00F55BF0" w:rsidRDefault="00F55BF0" w:rsidP="00F55BF0">
      <w:pPr>
        <w:pStyle w:val="10"/>
        <w:rPr>
          <w:ins w:id="5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57" w:author="Патюпин Михаил Сергеевич" w:date="2024-02-26T09:25:00Z">
          <w:pPr>
            <w:pStyle w:val="10"/>
            <w:jc w:val="center"/>
          </w:pPr>
        </w:pPrChange>
      </w:pPr>
    </w:p>
    <w:p w14:paraId="0E7212F9" w14:textId="77777777" w:rsidR="00F55BF0" w:rsidRPr="00F55BF0" w:rsidRDefault="00F55BF0" w:rsidP="00F55BF0">
      <w:pPr>
        <w:pStyle w:val="10"/>
        <w:rPr>
          <w:ins w:id="5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59" w:author="Патюпин Михаил Сергеевич" w:date="2024-02-26T09:25:00Z">
          <w:pPr>
            <w:pStyle w:val="10"/>
            <w:jc w:val="center"/>
          </w:pPr>
        </w:pPrChange>
      </w:pPr>
      <w:ins w:id="60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int </w:t>
        </w:r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main(</w:t>
        </w:r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)</w:t>
        </w:r>
      </w:ins>
    </w:p>
    <w:p w14:paraId="494E8564" w14:textId="77777777" w:rsidR="00F55BF0" w:rsidRPr="00F55BF0" w:rsidRDefault="00F55BF0" w:rsidP="00F55BF0">
      <w:pPr>
        <w:pStyle w:val="10"/>
        <w:rPr>
          <w:ins w:id="6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62" w:author="Патюпин Михаил Сергеевич" w:date="2024-02-26T09:25:00Z">
          <w:pPr>
            <w:pStyle w:val="10"/>
            <w:jc w:val="center"/>
          </w:pPr>
        </w:pPrChange>
      </w:pPr>
      <w:ins w:id="63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{</w:t>
        </w:r>
      </w:ins>
    </w:p>
    <w:p w14:paraId="64602A3D" w14:textId="77777777" w:rsidR="00F55BF0" w:rsidRPr="00F55BF0" w:rsidRDefault="00F55BF0" w:rsidP="00F55BF0">
      <w:pPr>
        <w:pStyle w:val="10"/>
        <w:rPr>
          <w:ins w:id="6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65" w:author="Патюпин Михаил Сергеевич" w:date="2024-02-26T09:25:00Z">
          <w:pPr>
            <w:pStyle w:val="10"/>
            <w:jc w:val="center"/>
          </w:pPr>
        </w:pPrChange>
      </w:pPr>
      <w:ins w:id="66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COM_Port_1 </w:t>
        </w:r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= ::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CreateFile</w:t>
        </w:r>
        <w:proofErr w:type="spellEnd"/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(Port_Name_1, GENERIC_WRITE, 0, 0, OPEN_EXISTING, FILE_ATTRIBUTE_NORMAL, 0);</w:t>
        </w:r>
      </w:ins>
    </w:p>
    <w:p w14:paraId="584148FD" w14:textId="77777777" w:rsidR="00F55BF0" w:rsidRPr="00F55BF0" w:rsidRDefault="00F55BF0" w:rsidP="00F55BF0">
      <w:pPr>
        <w:pStyle w:val="10"/>
        <w:rPr>
          <w:ins w:id="6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68" w:author="Патюпин Михаил Сергеевич" w:date="2024-02-26T09:25:00Z">
          <w:pPr>
            <w:pStyle w:val="10"/>
            <w:jc w:val="center"/>
          </w:pPr>
        </w:pPrChange>
      </w:pPr>
      <w:ins w:id="69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COM_Port_2 </w:t>
        </w:r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= ::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CreateFile</w:t>
        </w:r>
        <w:proofErr w:type="spellEnd"/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(Port_Name_2, GENERIC_READ, 0, 0, OPEN_EXISTING, FILE_ATTRIBUTE_NORMAL, 0);</w:t>
        </w:r>
      </w:ins>
    </w:p>
    <w:p w14:paraId="5B9A0227" w14:textId="77777777" w:rsidR="00F55BF0" w:rsidRPr="00F55BF0" w:rsidRDefault="00F55BF0" w:rsidP="00F55BF0">
      <w:pPr>
        <w:pStyle w:val="10"/>
        <w:rPr>
          <w:ins w:id="7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71" w:author="Патюпин Михаил Сергеевич" w:date="2024-02-26T09:25:00Z">
          <w:pPr>
            <w:pStyle w:val="10"/>
            <w:jc w:val="center"/>
          </w:pPr>
        </w:pPrChange>
      </w:pPr>
    </w:p>
    <w:p w14:paraId="3E516FC1" w14:textId="77777777" w:rsidR="00F55BF0" w:rsidRPr="00F55BF0" w:rsidRDefault="00F55BF0" w:rsidP="00F55BF0">
      <w:pPr>
        <w:pStyle w:val="10"/>
        <w:rPr>
          <w:ins w:id="7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73" w:author="Патюпин Михаил Сергеевич" w:date="2024-02-26T09:25:00Z">
          <w:pPr>
            <w:pStyle w:val="10"/>
            <w:jc w:val="center"/>
          </w:pPr>
        </w:pPrChange>
      </w:pPr>
      <w:ins w:id="74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if (COM_Port_1 == INVALID_HANDLE_VALUE)</w:t>
        </w:r>
      </w:ins>
    </w:p>
    <w:p w14:paraId="553913EE" w14:textId="77777777" w:rsidR="00F55BF0" w:rsidRPr="00F55BF0" w:rsidRDefault="00F55BF0" w:rsidP="00F55BF0">
      <w:pPr>
        <w:pStyle w:val="10"/>
        <w:rPr>
          <w:ins w:id="7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76" w:author="Патюпин Михаил Сергеевич" w:date="2024-02-26T09:25:00Z">
          <w:pPr>
            <w:pStyle w:val="10"/>
            <w:jc w:val="center"/>
          </w:pPr>
        </w:pPrChange>
      </w:pPr>
      <w:ins w:id="77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{</w:t>
        </w:r>
      </w:ins>
    </w:p>
    <w:p w14:paraId="09BE82FB" w14:textId="77777777" w:rsidR="00F55BF0" w:rsidRPr="00F55BF0" w:rsidRDefault="00F55BF0" w:rsidP="00F55BF0">
      <w:pPr>
        <w:pStyle w:val="10"/>
        <w:rPr>
          <w:ins w:id="7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79" w:author="Патюпин Михаил Сергеевич" w:date="2024-02-26T09:25:00Z">
          <w:pPr>
            <w:pStyle w:val="10"/>
            <w:jc w:val="center"/>
          </w:pPr>
        </w:pPrChange>
      </w:pPr>
      <w:ins w:id="80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    if (</w:t>
        </w:r>
        <w:proofErr w:type="spellStart"/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GetLastError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</w:t>
        </w:r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) == ERROR_FILE_NOT_FOUND)</w:t>
        </w:r>
      </w:ins>
    </w:p>
    <w:p w14:paraId="6CB391C6" w14:textId="77777777" w:rsidR="00F55BF0" w:rsidRPr="00F55BF0" w:rsidRDefault="00F55BF0" w:rsidP="00F55BF0">
      <w:pPr>
        <w:pStyle w:val="10"/>
        <w:rPr>
          <w:ins w:id="8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82" w:author="Патюпин Михаил Сергеевич" w:date="2024-02-26T09:25:00Z">
          <w:pPr>
            <w:pStyle w:val="10"/>
            <w:jc w:val="center"/>
          </w:pPr>
        </w:pPrChange>
      </w:pPr>
      <w:ins w:id="83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lastRenderedPageBreak/>
          <w:t xml:space="preserve">        {</w:t>
        </w:r>
      </w:ins>
    </w:p>
    <w:p w14:paraId="3FEC5AC8" w14:textId="77777777" w:rsidR="00F55BF0" w:rsidRPr="00F55BF0" w:rsidRDefault="00F55BF0" w:rsidP="00F55BF0">
      <w:pPr>
        <w:pStyle w:val="10"/>
        <w:rPr>
          <w:ins w:id="8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85" w:author="Патюпин Михаил Сергеевич" w:date="2024-02-26T09:25:00Z">
          <w:pPr>
            <w:pStyle w:val="10"/>
            <w:jc w:val="center"/>
          </w:pPr>
        </w:pPrChange>
      </w:pPr>
      <w:ins w:id="86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    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cout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&lt;&lt; "COM-port does not </w:t>
        </w:r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exist!\</w:t>
        </w:r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n";</w:t>
        </w:r>
      </w:ins>
    </w:p>
    <w:p w14:paraId="69637C40" w14:textId="77777777" w:rsidR="00F55BF0" w:rsidRPr="00F55BF0" w:rsidRDefault="00F55BF0" w:rsidP="00F55BF0">
      <w:pPr>
        <w:pStyle w:val="10"/>
        <w:rPr>
          <w:ins w:id="8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88" w:author="Патюпин Михаил Сергеевич" w:date="2024-02-26T09:25:00Z">
          <w:pPr>
            <w:pStyle w:val="10"/>
            <w:jc w:val="center"/>
          </w:pPr>
        </w:pPrChange>
      </w:pPr>
      <w:ins w:id="89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    }</w:t>
        </w:r>
      </w:ins>
    </w:p>
    <w:p w14:paraId="28A29C09" w14:textId="77777777" w:rsidR="00F55BF0" w:rsidRPr="00F55BF0" w:rsidRDefault="00F55BF0" w:rsidP="00F55BF0">
      <w:pPr>
        <w:pStyle w:val="10"/>
        <w:rPr>
          <w:ins w:id="9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91" w:author="Патюпин Михаил Сергеевич" w:date="2024-02-26T09:25:00Z">
          <w:pPr>
            <w:pStyle w:val="10"/>
            <w:jc w:val="center"/>
          </w:pPr>
        </w:pPrChange>
      </w:pPr>
      <w:ins w:id="92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cout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&lt;&lt; "Some other error.\n";</w:t>
        </w:r>
      </w:ins>
    </w:p>
    <w:p w14:paraId="0148D79F" w14:textId="77777777" w:rsidR="00F55BF0" w:rsidRPr="00F55BF0" w:rsidRDefault="00F55BF0" w:rsidP="00F55BF0">
      <w:pPr>
        <w:pStyle w:val="10"/>
        <w:rPr>
          <w:ins w:id="9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94" w:author="Патюпин Михаил Сергеевич" w:date="2024-02-26T09:25:00Z">
          <w:pPr>
            <w:pStyle w:val="10"/>
            <w:jc w:val="center"/>
          </w:pPr>
        </w:pPrChange>
      </w:pPr>
      <w:ins w:id="95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}</w:t>
        </w:r>
      </w:ins>
    </w:p>
    <w:p w14:paraId="628493C6" w14:textId="77777777" w:rsidR="00F55BF0" w:rsidRPr="00F55BF0" w:rsidRDefault="00F55BF0" w:rsidP="00F55BF0">
      <w:pPr>
        <w:pStyle w:val="10"/>
        <w:rPr>
          <w:ins w:id="9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97" w:author="Патюпин Михаил Сергеевич" w:date="2024-02-26T09:25:00Z">
          <w:pPr>
            <w:pStyle w:val="10"/>
            <w:jc w:val="center"/>
          </w:pPr>
        </w:pPrChange>
      </w:pPr>
    </w:p>
    <w:p w14:paraId="132608CC" w14:textId="77777777" w:rsidR="00F55BF0" w:rsidRPr="00F55BF0" w:rsidRDefault="00F55BF0" w:rsidP="00F55BF0">
      <w:pPr>
        <w:pStyle w:val="10"/>
        <w:rPr>
          <w:ins w:id="9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99" w:author="Патюпин Михаил Сергеевич" w:date="2024-02-26T09:25:00Z">
          <w:pPr>
            <w:pStyle w:val="10"/>
            <w:jc w:val="center"/>
          </w:pPr>
        </w:pPrChange>
      </w:pPr>
      <w:ins w:id="100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DCB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Serial_Params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= </w:t>
        </w:r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{ 0</w:t>
        </w:r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};</w:t>
        </w:r>
      </w:ins>
    </w:p>
    <w:p w14:paraId="352C2E56" w14:textId="77777777" w:rsidR="00F55BF0" w:rsidRPr="00F55BF0" w:rsidRDefault="00F55BF0" w:rsidP="00F55BF0">
      <w:pPr>
        <w:pStyle w:val="10"/>
        <w:rPr>
          <w:ins w:id="10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02" w:author="Патюпин Михаил Сергеевич" w:date="2024-02-26T09:25:00Z">
          <w:pPr>
            <w:pStyle w:val="10"/>
            <w:jc w:val="center"/>
          </w:pPr>
        </w:pPrChange>
      </w:pPr>
      <w:ins w:id="103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Serial_Params.DCBlength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= </w:t>
        </w:r>
        <w:proofErr w:type="spellStart"/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sizeof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</w:t>
        </w:r>
        <w:proofErr w:type="spellStart"/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Serial_Params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);</w:t>
        </w:r>
      </w:ins>
    </w:p>
    <w:p w14:paraId="7AFA63DE" w14:textId="77777777" w:rsidR="00F55BF0" w:rsidRPr="00F55BF0" w:rsidRDefault="00F55BF0" w:rsidP="00F55BF0">
      <w:pPr>
        <w:pStyle w:val="10"/>
        <w:rPr>
          <w:ins w:id="10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05" w:author="Патюпин Михаил Сергеевич" w:date="2024-02-26T09:25:00Z">
          <w:pPr>
            <w:pStyle w:val="10"/>
            <w:jc w:val="center"/>
          </w:pPr>
        </w:pPrChange>
      </w:pPr>
      <w:ins w:id="106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if </w:t>
        </w:r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(!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GetCommState</w:t>
        </w:r>
        <w:proofErr w:type="spellEnd"/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(COM_Port_1, &amp;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Serial_Params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))</w:t>
        </w:r>
      </w:ins>
    </w:p>
    <w:p w14:paraId="72D6388D" w14:textId="77777777" w:rsidR="00F55BF0" w:rsidRPr="00F55BF0" w:rsidRDefault="00F55BF0" w:rsidP="00F55BF0">
      <w:pPr>
        <w:pStyle w:val="10"/>
        <w:rPr>
          <w:ins w:id="10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08" w:author="Патюпин Михаил Сергеевич" w:date="2024-02-26T09:25:00Z">
          <w:pPr>
            <w:pStyle w:val="10"/>
            <w:jc w:val="center"/>
          </w:pPr>
        </w:pPrChange>
      </w:pPr>
      <w:ins w:id="109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{</w:t>
        </w:r>
      </w:ins>
    </w:p>
    <w:p w14:paraId="1F4471A2" w14:textId="77777777" w:rsidR="00F55BF0" w:rsidRPr="00F55BF0" w:rsidRDefault="00F55BF0" w:rsidP="00F55BF0">
      <w:pPr>
        <w:pStyle w:val="10"/>
        <w:rPr>
          <w:ins w:id="11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11" w:author="Патюпин Михаил Сергеевич" w:date="2024-02-26T09:25:00Z">
          <w:pPr>
            <w:pStyle w:val="10"/>
            <w:jc w:val="center"/>
          </w:pPr>
        </w:pPrChange>
      </w:pPr>
      <w:ins w:id="112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cout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&lt;&lt; "Getting state error.\n";</w:t>
        </w:r>
      </w:ins>
    </w:p>
    <w:p w14:paraId="1FC829CC" w14:textId="77777777" w:rsidR="00F55BF0" w:rsidRPr="00F55BF0" w:rsidRDefault="00F55BF0" w:rsidP="00F55BF0">
      <w:pPr>
        <w:pStyle w:val="10"/>
        <w:rPr>
          <w:ins w:id="11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14" w:author="Патюпин Михаил Сергеевич" w:date="2024-02-26T09:25:00Z">
          <w:pPr>
            <w:pStyle w:val="10"/>
            <w:jc w:val="center"/>
          </w:pPr>
        </w:pPrChange>
      </w:pPr>
      <w:ins w:id="115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}</w:t>
        </w:r>
      </w:ins>
    </w:p>
    <w:p w14:paraId="5CF837B2" w14:textId="77777777" w:rsidR="00F55BF0" w:rsidRPr="00F55BF0" w:rsidRDefault="00F55BF0" w:rsidP="00F55BF0">
      <w:pPr>
        <w:pStyle w:val="10"/>
        <w:rPr>
          <w:ins w:id="11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17" w:author="Патюпин Михаил Сергеевич" w:date="2024-02-26T09:25:00Z">
          <w:pPr>
            <w:pStyle w:val="10"/>
            <w:jc w:val="center"/>
          </w:pPr>
        </w:pPrChange>
      </w:pPr>
      <w:ins w:id="118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Serial_Params.BaudRate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= CBR_9600;</w:t>
        </w:r>
      </w:ins>
    </w:p>
    <w:p w14:paraId="397D9788" w14:textId="77777777" w:rsidR="00F55BF0" w:rsidRPr="00F55BF0" w:rsidRDefault="00F55BF0" w:rsidP="00F55BF0">
      <w:pPr>
        <w:pStyle w:val="10"/>
        <w:rPr>
          <w:ins w:id="11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20" w:author="Патюпин Михаил Сергеевич" w:date="2024-02-26T09:25:00Z">
          <w:pPr>
            <w:pStyle w:val="10"/>
            <w:jc w:val="center"/>
          </w:pPr>
        </w:pPrChange>
      </w:pPr>
      <w:ins w:id="121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Serial_Params.ByteSize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= 8;</w:t>
        </w:r>
      </w:ins>
    </w:p>
    <w:p w14:paraId="222B1D84" w14:textId="77777777" w:rsidR="00F55BF0" w:rsidRPr="00F55BF0" w:rsidRDefault="00F55BF0" w:rsidP="00F55BF0">
      <w:pPr>
        <w:pStyle w:val="10"/>
        <w:rPr>
          <w:ins w:id="12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23" w:author="Патюпин Михаил Сергеевич" w:date="2024-02-26T09:25:00Z">
          <w:pPr>
            <w:pStyle w:val="10"/>
            <w:jc w:val="center"/>
          </w:pPr>
        </w:pPrChange>
      </w:pPr>
      <w:ins w:id="124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Serial_Params.StopBits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= ONESTOPBIT;</w:t>
        </w:r>
      </w:ins>
    </w:p>
    <w:p w14:paraId="6B181403" w14:textId="77777777" w:rsidR="00F55BF0" w:rsidRPr="00F55BF0" w:rsidRDefault="00F55BF0" w:rsidP="00F55BF0">
      <w:pPr>
        <w:pStyle w:val="10"/>
        <w:rPr>
          <w:ins w:id="12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26" w:author="Патюпин Михаил Сергеевич" w:date="2024-02-26T09:25:00Z">
          <w:pPr>
            <w:pStyle w:val="10"/>
            <w:jc w:val="center"/>
          </w:pPr>
        </w:pPrChange>
      </w:pPr>
      <w:ins w:id="127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Serial_Params.Parity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= NOPARITY;</w:t>
        </w:r>
      </w:ins>
    </w:p>
    <w:p w14:paraId="15C4A6BC" w14:textId="77777777" w:rsidR="00F55BF0" w:rsidRPr="00F55BF0" w:rsidRDefault="00F55BF0" w:rsidP="00F55BF0">
      <w:pPr>
        <w:pStyle w:val="10"/>
        <w:rPr>
          <w:ins w:id="12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29" w:author="Патюпин Михаил Сергеевич" w:date="2024-02-26T09:25:00Z">
          <w:pPr>
            <w:pStyle w:val="10"/>
            <w:jc w:val="center"/>
          </w:pPr>
        </w:pPrChange>
      </w:pPr>
      <w:ins w:id="130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if </w:t>
        </w:r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(!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SetCommState</w:t>
        </w:r>
        <w:proofErr w:type="spellEnd"/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(COM_Port_2, &amp;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Serial_Params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))</w:t>
        </w:r>
      </w:ins>
    </w:p>
    <w:p w14:paraId="343D46A6" w14:textId="77777777" w:rsidR="00F55BF0" w:rsidRPr="00F55BF0" w:rsidRDefault="00F55BF0" w:rsidP="00F55BF0">
      <w:pPr>
        <w:pStyle w:val="10"/>
        <w:rPr>
          <w:ins w:id="13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32" w:author="Патюпин Михаил Сергеевич" w:date="2024-02-26T09:25:00Z">
          <w:pPr>
            <w:pStyle w:val="10"/>
            <w:jc w:val="center"/>
          </w:pPr>
        </w:pPrChange>
      </w:pPr>
      <w:ins w:id="133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{</w:t>
        </w:r>
      </w:ins>
    </w:p>
    <w:p w14:paraId="2DCC2BAB" w14:textId="77777777" w:rsidR="00F55BF0" w:rsidRPr="00F55BF0" w:rsidRDefault="00F55BF0" w:rsidP="00F55BF0">
      <w:pPr>
        <w:pStyle w:val="10"/>
        <w:rPr>
          <w:ins w:id="13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35" w:author="Патюпин Михаил Сергеевич" w:date="2024-02-26T09:25:00Z">
          <w:pPr>
            <w:pStyle w:val="10"/>
            <w:jc w:val="center"/>
          </w:pPr>
        </w:pPrChange>
      </w:pPr>
      <w:ins w:id="136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cout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&lt;&lt; "Error setting serial port state.\n";</w:t>
        </w:r>
      </w:ins>
    </w:p>
    <w:p w14:paraId="0CB3FF0A" w14:textId="77777777" w:rsidR="00F55BF0" w:rsidRPr="00F55BF0" w:rsidRDefault="00F55BF0" w:rsidP="00F55BF0">
      <w:pPr>
        <w:pStyle w:val="10"/>
        <w:rPr>
          <w:ins w:id="13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38" w:author="Патюпин Михаил Сергеевич" w:date="2024-02-26T09:25:00Z">
          <w:pPr>
            <w:pStyle w:val="10"/>
            <w:jc w:val="center"/>
          </w:pPr>
        </w:pPrChange>
      </w:pPr>
      <w:ins w:id="139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}</w:t>
        </w:r>
      </w:ins>
    </w:p>
    <w:p w14:paraId="704BD3C8" w14:textId="77777777" w:rsidR="00F55BF0" w:rsidRPr="00F55BF0" w:rsidRDefault="00F55BF0" w:rsidP="00F55BF0">
      <w:pPr>
        <w:pStyle w:val="10"/>
        <w:rPr>
          <w:ins w:id="14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41" w:author="Патюпин Михаил Сергеевич" w:date="2024-02-26T09:25:00Z">
          <w:pPr>
            <w:pStyle w:val="10"/>
            <w:jc w:val="center"/>
          </w:pPr>
        </w:pPrChange>
      </w:pPr>
    </w:p>
    <w:p w14:paraId="2808A5DB" w14:textId="77777777" w:rsidR="00F55BF0" w:rsidRPr="00F55BF0" w:rsidRDefault="00F55BF0" w:rsidP="00F55BF0">
      <w:pPr>
        <w:pStyle w:val="10"/>
        <w:rPr>
          <w:ins w:id="14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43" w:author="Патюпин Михаил Сергеевич" w:date="2024-02-26T09:25:00Z">
          <w:pPr>
            <w:pStyle w:val="10"/>
            <w:jc w:val="center"/>
          </w:pPr>
        </w:pPrChange>
      </w:pPr>
      <w:ins w:id="144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char data = 'H';</w:t>
        </w:r>
      </w:ins>
    </w:p>
    <w:p w14:paraId="6ECF8252" w14:textId="77777777" w:rsidR="00F55BF0" w:rsidRPr="00F55BF0" w:rsidRDefault="00F55BF0" w:rsidP="00F55BF0">
      <w:pPr>
        <w:pStyle w:val="10"/>
        <w:rPr>
          <w:ins w:id="14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46" w:author="Патюпин Михаил Сергеевич" w:date="2024-02-26T09:25:00Z">
          <w:pPr>
            <w:pStyle w:val="10"/>
            <w:jc w:val="center"/>
          </w:pPr>
        </w:pPrChange>
      </w:pPr>
      <w:ins w:id="147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DWORD Size =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sizeof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(data);</w:t>
        </w:r>
      </w:ins>
    </w:p>
    <w:p w14:paraId="29C773BC" w14:textId="77777777" w:rsidR="00F55BF0" w:rsidRPr="00F55BF0" w:rsidRDefault="00F55BF0" w:rsidP="00F55BF0">
      <w:pPr>
        <w:pStyle w:val="10"/>
        <w:rPr>
          <w:ins w:id="14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49" w:author="Патюпин Михаил Сергеевич" w:date="2024-02-26T09:25:00Z">
          <w:pPr>
            <w:pStyle w:val="10"/>
            <w:jc w:val="center"/>
          </w:pPr>
        </w:pPrChange>
      </w:pPr>
      <w:ins w:id="150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DWORD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Bytes_Written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;</w:t>
        </w:r>
      </w:ins>
    </w:p>
    <w:p w14:paraId="63AFB528" w14:textId="77777777" w:rsidR="00F55BF0" w:rsidRPr="00F55BF0" w:rsidRDefault="00F55BF0" w:rsidP="00F55BF0">
      <w:pPr>
        <w:pStyle w:val="10"/>
        <w:rPr>
          <w:ins w:id="15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52" w:author="Патюпин Михаил Сергеевич" w:date="2024-02-26T09:25:00Z">
          <w:pPr>
            <w:pStyle w:val="10"/>
            <w:jc w:val="center"/>
          </w:pPr>
        </w:pPrChange>
      </w:pPr>
    </w:p>
    <w:p w14:paraId="66C5B2C5" w14:textId="77777777" w:rsidR="00F55BF0" w:rsidRPr="00F55BF0" w:rsidRDefault="00F55BF0" w:rsidP="00F55BF0">
      <w:pPr>
        <w:pStyle w:val="10"/>
        <w:rPr>
          <w:ins w:id="15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54" w:author="Патюпин Михаил Сергеевич" w:date="2024-02-26T09:25:00Z">
          <w:pPr>
            <w:pStyle w:val="10"/>
            <w:jc w:val="center"/>
          </w:pPr>
        </w:pPrChange>
      </w:pPr>
      <w:ins w:id="155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BOOL Ret = </w:t>
        </w:r>
        <w:proofErr w:type="spellStart"/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WriteFile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</w:t>
        </w:r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COM_Port_1, &amp;data, Size, &amp;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Bytes_Written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, NULL);</w:t>
        </w:r>
      </w:ins>
    </w:p>
    <w:p w14:paraId="49681758" w14:textId="77777777" w:rsidR="00F55BF0" w:rsidRPr="00F55BF0" w:rsidRDefault="00F55BF0" w:rsidP="00F55BF0">
      <w:pPr>
        <w:pStyle w:val="10"/>
        <w:rPr>
          <w:ins w:id="15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57" w:author="Патюпин Михаил Сергеевич" w:date="2024-02-26T09:25:00Z">
          <w:pPr>
            <w:pStyle w:val="10"/>
            <w:jc w:val="center"/>
          </w:pPr>
        </w:pPrChange>
      </w:pPr>
    </w:p>
    <w:p w14:paraId="39545466" w14:textId="77777777" w:rsidR="00F55BF0" w:rsidRPr="00F55BF0" w:rsidRDefault="00F55BF0" w:rsidP="00F55BF0">
      <w:pPr>
        <w:pStyle w:val="10"/>
        <w:rPr>
          <w:ins w:id="15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59" w:author="Патюпин Михаил Сергеевич" w:date="2024-02-26T09:25:00Z">
          <w:pPr>
            <w:pStyle w:val="10"/>
            <w:jc w:val="center"/>
          </w:pPr>
        </w:pPrChange>
      </w:pPr>
      <w:ins w:id="160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cout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&lt;&lt; Size &lt;&lt; " Bytes in string. " &lt;&lt;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Bytes_Written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&lt;&lt; " Bytes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sended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. " &lt;&lt;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endl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;</w:t>
        </w:r>
      </w:ins>
    </w:p>
    <w:p w14:paraId="7336A731" w14:textId="77777777" w:rsidR="00F55BF0" w:rsidRPr="00F55BF0" w:rsidRDefault="00F55BF0" w:rsidP="00F55BF0">
      <w:pPr>
        <w:pStyle w:val="10"/>
        <w:rPr>
          <w:ins w:id="16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62" w:author="Патюпин Михаил Сергеевич" w:date="2024-02-26T09:25:00Z">
          <w:pPr>
            <w:pStyle w:val="10"/>
            <w:jc w:val="center"/>
          </w:pPr>
        </w:pPrChange>
      </w:pPr>
    </w:p>
    <w:p w14:paraId="12B8F059" w14:textId="77777777" w:rsidR="00F55BF0" w:rsidRPr="00F55BF0" w:rsidRDefault="00F55BF0" w:rsidP="00F55BF0">
      <w:pPr>
        <w:pStyle w:val="10"/>
        <w:rPr>
          <w:ins w:id="16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64" w:author="Патюпин Михаил Сергеевич" w:date="2024-02-26T09:25:00Z">
          <w:pPr>
            <w:pStyle w:val="10"/>
            <w:jc w:val="center"/>
          </w:pPr>
        </w:pPrChange>
      </w:pPr>
      <w:ins w:id="165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spell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Read_from_</w:t>
        </w:r>
        <w:proofErr w:type="gramStart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COM</w:t>
        </w:r>
        <w:proofErr w:type="spell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(</w:t>
        </w:r>
        <w:proofErr w:type="gramEnd"/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);</w:t>
        </w:r>
      </w:ins>
    </w:p>
    <w:p w14:paraId="5BE94F63" w14:textId="77777777" w:rsidR="00F55BF0" w:rsidRPr="00F55BF0" w:rsidRDefault="00F55BF0" w:rsidP="00F55BF0">
      <w:pPr>
        <w:pStyle w:val="10"/>
        <w:rPr>
          <w:ins w:id="16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67" w:author="Патюпин Михаил Сергеевич" w:date="2024-02-26T09:25:00Z">
          <w:pPr>
            <w:pStyle w:val="10"/>
            <w:jc w:val="center"/>
          </w:pPr>
        </w:pPrChange>
      </w:pPr>
    </w:p>
    <w:p w14:paraId="209766A1" w14:textId="77777777" w:rsidR="00F55BF0" w:rsidRPr="00F55BF0" w:rsidRDefault="00F55BF0" w:rsidP="00F55BF0">
      <w:pPr>
        <w:pStyle w:val="10"/>
        <w:rPr>
          <w:ins w:id="16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  <w:pPrChange w:id="169" w:author="Патюпин Михаил Сергеевич" w:date="2024-02-26T09:25:00Z">
          <w:pPr>
            <w:pStyle w:val="10"/>
            <w:jc w:val="center"/>
          </w:pPr>
        </w:pPrChange>
      </w:pPr>
      <w:ins w:id="170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return 0;</w:t>
        </w:r>
      </w:ins>
    </w:p>
    <w:p w14:paraId="2A22D7DC" w14:textId="39DB9C75" w:rsidR="00FA63FE" w:rsidDel="00556418" w:rsidRDefault="00F55BF0" w:rsidP="004447E5">
      <w:pPr>
        <w:pStyle w:val="10"/>
        <w:jc w:val="center"/>
        <w:rPr>
          <w:del w:id="17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ins w:id="172" w:author="Патюпин Михаил Сергеевич" w:date="2024-02-26T09:25:00Z">
        <w:r w:rsidRPr="00F55BF0">
          <w:rPr>
            <w:rFonts w:ascii="Courier New" w:eastAsia="Courier New" w:hAnsi="Courier New" w:cs="Courier New"/>
            <w:sz w:val="20"/>
            <w:szCs w:val="20"/>
            <w:lang w:val="en-US"/>
          </w:rPr>
          <w:t>}</w:t>
        </w:r>
      </w:ins>
      <w:del w:id="173" w:author="Патюпин Михаил Сергеевич" w:date="2024-02-26T09:25:00Z">
        <w:r w:rsidR="00FA63FE"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#include &lt;windows.h&gt;</w:delText>
        </w:r>
      </w:del>
    </w:p>
    <w:p w14:paraId="390DF89D" w14:textId="77777777" w:rsidR="00556418" w:rsidRPr="00FA63FE" w:rsidRDefault="00556418" w:rsidP="00F55BF0">
      <w:pPr>
        <w:pStyle w:val="10"/>
        <w:rPr>
          <w:ins w:id="174" w:author="Патюпин Михаил Сергеевич" w:date="2024-02-26T09:27:00Z"/>
          <w:rFonts w:ascii="Courier New" w:eastAsia="Courier New" w:hAnsi="Courier New" w:cs="Courier New"/>
          <w:sz w:val="20"/>
          <w:szCs w:val="20"/>
          <w:lang w:val="en-US"/>
        </w:rPr>
      </w:pPr>
    </w:p>
    <w:p w14:paraId="15BFCD98" w14:textId="77EF27DF" w:rsidR="00FA63FE" w:rsidRPr="00FA63FE" w:rsidDel="00F55BF0" w:rsidRDefault="00FA63FE" w:rsidP="00FA63FE">
      <w:pPr>
        <w:pStyle w:val="10"/>
        <w:rPr>
          <w:del w:id="17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76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#include &lt;iostream&gt;</w:delText>
        </w:r>
      </w:del>
    </w:p>
    <w:p w14:paraId="7A3EFC4F" w14:textId="3D67EFAC" w:rsidR="00FA63FE" w:rsidRPr="00FA63FE" w:rsidDel="00F55BF0" w:rsidRDefault="00FA63FE" w:rsidP="00FA63FE">
      <w:pPr>
        <w:pStyle w:val="10"/>
        <w:rPr>
          <w:del w:id="17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78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using namespace std;</w:delText>
        </w:r>
      </w:del>
    </w:p>
    <w:p w14:paraId="5D625676" w14:textId="57626263" w:rsidR="00FA63FE" w:rsidRPr="00FA63FE" w:rsidDel="00F55BF0" w:rsidRDefault="00FA63FE" w:rsidP="00FA63FE">
      <w:pPr>
        <w:pStyle w:val="10"/>
        <w:rPr>
          <w:del w:id="17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209BDF23" w14:textId="7108E4C0" w:rsidR="00FA63FE" w:rsidRPr="00FA63FE" w:rsidDel="00F55BF0" w:rsidRDefault="00FA63FE" w:rsidP="00FA63FE">
      <w:pPr>
        <w:pStyle w:val="10"/>
        <w:rPr>
          <w:del w:id="18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81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HANDLE COM_Port_1;</w:delText>
        </w:r>
      </w:del>
    </w:p>
    <w:p w14:paraId="16CBF545" w14:textId="15FF9904" w:rsidR="00FA63FE" w:rsidRPr="00FA63FE" w:rsidDel="00F55BF0" w:rsidRDefault="00FA63FE" w:rsidP="00FA63FE">
      <w:pPr>
        <w:pStyle w:val="10"/>
        <w:rPr>
          <w:del w:id="18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83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LPCTSTR Port_Name_1 = L"COM1";</w:delText>
        </w:r>
      </w:del>
    </w:p>
    <w:p w14:paraId="298D0A58" w14:textId="0986B269" w:rsidR="00FA63FE" w:rsidRPr="00FA63FE" w:rsidDel="00F55BF0" w:rsidRDefault="00FA63FE" w:rsidP="00FA63FE">
      <w:pPr>
        <w:pStyle w:val="10"/>
        <w:rPr>
          <w:del w:id="18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85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HANDLE COM_Port_2;</w:delText>
        </w:r>
      </w:del>
    </w:p>
    <w:p w14:paraId="22D2A73D" w14:textId="696EDFCA" w:rsidR="00FA63FE" w:rsidRPr="00FA63FE" w:rsidDel="00F55BF0" w:rsidRDefault="00FA63FE" w:rsidP="00FA63FE">
      <w:pPr>
        <w:pStyle w:val="10"/>
        <w:rPr>
          <w:del w:id="18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87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LPCTSTR Port_Name_2 = L"COM2";</w:delText>
        </w:r>
      </w:del>
    </w:p>
    <w:p w14:paraId="06669DC4" w14:textId="5D8C4330" w:rsidR="00FA63FE" w:rsidRPr="00FA63FE" w:rsidDel="00F55BF0" w:rsidRDefault="00FA63FE" w:rsidP="00FA63FE">
      <w:pPr>
        <w:pStyle w:val="10"/>
        <w:rPr>
          <w:del w:id="18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29BF0A13" w14:textId="6CAC8084" w:rsidR="00FA63FE" w:rsidRPr="00FA63FE" w:rsidDel="00F55BF0" w:rsidRDefault="00FA63FE" w:rsidP="00FA63FE">
      <w:pPr>
        <w:pStyle w:val="10"/>
        <w:rPr>
          <w:del w:id="18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90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void Read_from_COM()</w:delText>
        </w:r>
      </w:del>
    </w:p>
    <w:p w14:paraId="20F23247" w14:textId="01935898" w:rsidR="00FA63FE" w:rsidRPr="00FA63FE" w:rsidDel="00F55BF0" w:rsidRDefault="00FA63FE" w:rsidP="00FA63FE">
      <w:pPr>
        <w:pStyle w:val="10"/>
        <w:rPr>
          <w:del w:id="19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92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{</w:delText>
        </w:r>
      </w:del>
    </w:p>
    <w:p w14:paraId="067F8A30" w14:textId="6997F3C6" w:rsidR="00FA63FE" w:rsidRPr="00FA63FE" w:rsidDel="00F55BF0" w:rsidRDefault="00FA63FE" w:rsidP="00FA63FE">
      <w:pPr>
        <w:pStyle w:val="10"/>
        <w:rPr>
          <w:del w:id="19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94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DWORD Size;</w:delText>
        </w:r>
      </w:del>
    </w:p>
    <w:p w14:paraId="65E51659" w14:textId="2E41956E" w:rsidR="00FA63FE" w:rsidRPr="00FA63FE" w:rsidDel="00F55BF0" w:rsidRDefault="00FA63FE" w:rsidP="00FA63FE">
      <w:pPr>
        <w:pStyle w:val="10"/>
        <w:rPr>
          <w:del w:id="19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96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char Received_Char;</w:delText>
        </w:r>
      </w:del>
    </w:p>
    <w:p w14:paraId="2097360A" w14:textId="33D14C19" w:rsidR="00FA63FE" w:rsidRPr="00FA63FE" w:rsidDel="00F55BF0" w:rsidRDefault="00FA63FE" w:rsidP="00FA63FE">
      <w:pPr>
        <w:pStyle w:val="10"/>
        <w:rPr>
          <w:del w:id="19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198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ReadFile(COM_Port_2, &amp;Received_Char, 1, &amp;Size, 0);</w:delText>
        </w:r>
      </w:del>
    </w:p>
    <w:p w14:paraId="6400F213" w14:textId="4E5D9D3C" w:rsidR="00FA63FE" w:rsidRPr="00FA63FE" w:rsidDel="00F55BF0" w:rsidRDefault="00FA63FE" w:rsidP="00FA63FE">
      <w:pPr>
        <w:pStyle w:val="10"/>
        <w:rPr>
          <w:del w:id="19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00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if (Size &gt; 0)</w:delText>
        </w:r>
      </w:del>
    </w:p>
    <w:p w14:paraId="1353B7F2" w14:textId="53485B42" w:rsidR="00FA63FE" w:rsidRPr="00FA63FE" w:rsidDel="00F55BF0" w:rsidRDefault="00FA63FE" w:rsidP="00FA63FE">
      <w:pPr>
        <w:pStyle w:val="10"/>
        <w:rPr>
          <w:del w:id="20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02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{</w:delText>
        </w:r>
      </w:del>
    </w:p>
    <w:p w14:paraId="0DC467C1" w14:textId="059549F3" w:rsidR="00FA63FE" w:rsidRPr="00FA63FE" w:rsidDel="00F55BF0" w:rsidRDefault="00FA63FE" w:rsidP="00FA63FE">
      <w:pPr>
        <w:pStyle w:val="10"/>
        <w:rPr>
          <w:del w:id="20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04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cout &lt;&lt; Received_Char;</w:delText>
        </w:r>
      </w:del>
    </w:p>
    <w:p w14:paraId="42CD0A5D" w14:textId="54037376" w:rsidR="00FA63FE" w:rsidRPr="00FA63FE" w:rsidDel="00F55BF0" w:rsidRDefault="00FA63FE" w:rsidP="00FA63FE">
      <w:pPr>
        <w:pStyle w:val="10"/>
        <w:rPr>
          <w:del w:id="20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06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}</w:delText>
        </w:r>
      </w:del>
    </w:p>
    <w:p w14:paraId="4F1374EA" w14:textId="4CE925FA" w:rsidR="00FA63FE" w:rsidRPr="00FA63FE" w:rsidDel="00F55BF0" w:rsidRDefault="00FA63FE" w:rsidP="00FA63FE">
      <w:pPr>
        <w:pStyle w:val="10"/>
        <w:rPr>
          <w:del w:id="20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08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}</w:delText>
        </w:r>
      </w:del>
    </w:p>
    <w:p w14:paraId="38791AC3" w14:textId="2762CC4D" w:rsidR="00FA63FE" w:rsidRPr="00FA63FE" w:rsidDel="00F55BF0" w:rsidRDefault="00FA63FE" w:rsidP="00FA63FE">
      <w:pPr>
        <w:pStyle w:val="10"/>
        <w:rPr>
          <w:del w:id="20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190477F2" w14:textId="207E1C0B" w:rsidR="00FA63FE" w:rsidRPr="00FA63FE" w:rsidDel="00F55BF0" w:rsidRDefault="00FA63FE" w:rsidP="00FA63FE">
      <w:pPr>
        <w:pStyle w:val="10"/>
        <w:rPr>
          <w:del w:id="21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11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int main()</w:delText>
        </w:r>
      </w:del>
    </w:p>
    <w:p w14:paraId="5B7A2EDE" w14:textId="12B6DF12" w:rsidR="00FA63FE" w:rsidRPr="00FA63FE" w:rsidDel="00F55BF0" w:rsidRDefault="00FA63FE" w:rsidP="00FA63FE">
      <w:pPr>
        <w:pStyle w:val="10"/>
        <w:rPr>
          <w:del w:id="21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13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{</w:delText>
        </w:r>
      </w:del>
    </w:p>
    <w:p w14:paraId="7964DE13" w14:textId="5020D7AF" w:rsidR="00FA63FE" w:rsidRPr="00FA63FE" w:rsidDel="00F55BF0" w:rsidRDefault="00FA63FE" w:rsidP="00FA63FE">
      <w:pPr>
        <w:pStyle w:val="10"/>
        <w:rPr>
          <w:del w:id="21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15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COM_Port_1 = ::CreateFile(Port_Name_1, GENERIC_WRITE, 0, 0, OPEN_EXISTING, FILE_ATTRIBUTE_NORMAL, 0);</w:delText>
        </w:r>
      </w:del>
    </w:p>
    <w:p w14:paraId="2DA88088" w14:textId="2241A7B5" w:rsidR="00FA63FE" w:rsidRPr="00FA63FE" w:rsidDel="00F55BF0" w:rsidRDefault="00FA63FE" w:rsidP="00FA63FE">
      <w:pPr>
        <w:pStyle w:val="10"/>
        <w:rPr>
          <w:del w:id="21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17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COM_Port_2 = ::CreateFile(Port_Name_2, GENERIC_READ, 0, 0, OPEN_EXISTING, FILE_ATTRIBUTE_NORMAL, 0);</w:delText>
        </w:r>
      </w:del>
    </w:p>
    <w:p w14:paraId="34579E2D" w14:textId="4BCB8306" w:rsidR="00FA63FE" w:rsidRPr="00FA63FE" w:rsidDel="00F55BF0" w:rsidRDefault="00FA63FE" w:rsidP="00FA63FE">
      <w:pPr>
        <w:pStyle w:val="10"/>
        <w:rPr>
          <w:del w:id="21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205BE3BD" w14:textId="7B6BB132" w:rsidR="00FA63FE" w:rsidRPr="00FA63FE" w:rsidDel="00F55BF0" w:rsidRDefault="00FA63FE" w:rsidP="00FA63FE">
      <w:pPr>
        <w:pStyle w:val="10"/>
        <w:rPr>
          <w:del w:id="21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20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if (COM_Port_1 == INVALID_HANDLE_VALUE)</w:delText>
        </w:r>
      </w:del>
    </w:p>
    <w:p w14:paraId="003C96C4" w14:textId="7655F17B" w:rsidR="00FA63FE" w:rsidRPr="00FA63FE" w:rsidDel="00F55BF0" w:rsidRDefault="00FA63FE" w:rsidP="00FA63FE">
      <w:pPr>
        <w:pStyle w:val="10"/>
        <w:rPr>
          <w:del w:id="22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22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{</w:delText>
        </w:r>
      </w:del>
    </w:p>
    <w:p w14:paraId="2F708D29" w14:textId="471C35D7" w:rsidR="00FA63FE" w:rsidRPr="00FA63FE" w:rsidDel="00F55BF0" w:rsidRDefault="00FA63FE" w:rsidP="00FA63FE">
      <w:pPr>
        <w:pStyle w:val="10"/>
        <w:rPr>
          <w:del w:id="22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24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if (GetLastError() == ERROR_FILE_NOT_FOUND)</w:delText>
        </w:r>
      </w:del>
    </w:p>
    <w:p w14:paraId="0BE41AF7" w14:textId="5BD61CAF" w:rsidR="00FA63FE" w:rsidRPr="00FA63FE" w:rsidDel="00F55BF0" w:rsidRDefault="00FA63FE" w:rsidP="00FA63FE">
      <w:pPr>
        <w:pStyle w:val="10"/>
        <w:rPr>
          <w:del w:id="22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26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{</w:delText>
        </w:r>
      </w:del>
    </w:p>
    <w:p w14:paraId="48EB3904" w14:textId="57D16CB4" w:rsidR="00FA63FE" w:rsidRPr="00FA63FE" w:rsidDel="00F55BF0" w:rsidRDefault="00FA63FE" w:rsidP="00FA63FE">
      <w:pPr>
        <w:pStyle w:val="10"/>
        <w:rPr>
          <w:del w:id="22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28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    cout &lt;&lt; "COM-port does not exist!\n";</w:delText>
        </w:r>
      </w:del>
    </w:p>
    <w:p w14:paraId="02F72CA4" w14:textId="07AFA919" w:rsidR="00FA63FE" w:rsidRPr="00FA63FE" w:rsidDel="00F55BF0" w:rsidRDefault="00FA63FE" w:rsidP="00FA63FE">
      <w:pPr>
        <w:pStyle w:val="10"/>
        <w:rPr>
          <w:del w:id="22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30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}</w:delText>
        </w:r>
      </w:del>
    </w:p>
    <w:p w14:paraId="5F784F6A" w14:textId="31DAAD8F" w:rsidR="00FA63FE" w:rsidRPr="00FA63FE" w:rsidDel="00F55BF0" w:rsidRDefault="00FA63FE" w:rsidP="00FA63FE">
      <w:pPr>
        <w:pStyle w:val="10"/>
        <w:rPr>
          <w:del w:id="23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32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else</w:delText>
        </w:r>
      </w:del>
    </w:p>
    <w:p w14:paraId="258B8C6C" w14:textId="3762ADBE" w:rsidR="00FA63FE" w:rsidRPr="00FA63FE" w:rsidDel="00F55BF0" w:rsidRDefault="00FA63FE" w:rsidP="00FA63FE">
      <w:pPr>
        <w:pStyle w:val="10"/>
        <w:rPr>
          <w:del w:id="23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34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{</w:delText>
        </w:r>
      </w:del>
    </w:p>
    <w:p w14:paraId="7596DFD3" w14:textId="122DEC2F" w:rsidR="00FA63FE" w:rsidRPr="00FA63FE" w:rsidDel="00F55BF0" w:rsidRDefault="00FA63FE" w:rsidP="00FA63FE">
      <w:pPr>
        <w:pStyle w:val="10"/>
        <w:rPr>
          <w:del w:id="23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36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    cout &lt;&lt; "Error opening COM-port 1.\n";</w:delText>
        </w:r>
      </w:del>
    </w:p>
    <w:p w14:paraId="3815A4A1" w14:textId="209B6718" w:rsidR="00FA63FE" w:rsidRPr="00FA63FE" w:rsidDel="00F55BF0" w:rsidRDefault="00FA63FE" w:rsidP="00FA63FE">
      <w:pPr>
        <w:pStyle w:val="10"/>
        <w:rPr>
          <w:del w:id="23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38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}</w:delText>
        </w:r>
      </w:del>
    </w:p>
    <w:p w14:paraId="31597B72" w14:textId="0E0574E9" w:rsidR="00FA63FE" w:rsidRPr="00FA63FE" w:rsidDel="00F55BF0" w:rsidRDefault="00FA63FE" w:rsidP="00FA63FE">
      <w:pPr>
        <w:pStyle w:val="10"/>
        <w:rPr>
          <w:del w:id="23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40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return 1;</w:delText>
        </w:r>
      </w:del>
    </w:p>
    <w:p w14:paraId="50E19EC7" w14:textId="22DA8422" w:rsidR="00FA63FE" w:rsidRPr="00FA63FE" w:rsidDel="00F55BF0" w:rsidRDefault="00FA63FE" w:rsidP="00FA63FE">
      <w:pPr>
        <w:pStyle w:val="10"/>
        <w:rPr>
          <w:del w:id="24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42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}</w:delText>
        </w:r>
      </w:del>
    </w:p>
    <w:p w14:paraId="7A951460" w14:textId="340BCD65" w:rsidR="00FA63FE" w:rsidRPr="00FA63FE" w:rsidDel="00F55BF0" w:rsidRDefault="00FA63FE" w:rsidP="00FA63FE">
      <w:pPr>
        <w:pStyle w:val="10"/>
        <w:rPr>
          <w:del w:id="24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443BB025" w14:textId="1E1504D6" w:rsidR="00FA63FE" w:rsidRPr="00FA63FE" w:rsidDel="00F55BF0" w:rsidRDefault="00FA63FE" w:rsidP="00FA63FE">
      <w:pPr>
        <w:pStyle w:val="10"/>
        <w:rPr>
          <w:del w:id="24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45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if (COM_Port_2 == INVALID_HANDLE_VALUE)</w:delText>
        </w:r>
      </w:del>
    </w:p>
    <w:p w14:paraId="40E14C4A" w14:textId="40D6AAD0" w:rsidR="00FA63FE" w:rsidRPr="00FA63FE" w:rsidDel="00F55BF0" w:rsidRDefault="00FA63FE" w:rsidP="00FA63FE">
      <w:pPr>
        <w:pStyle w:val="10"/>
        <w:rPr>
          <w:del w:id="24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47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{</w:delText>
        </w:r>
      </w:del>
    </w:p>
    <w:p w14:paraId="1E388C59" w14:textId="3E471C2F" w:rsidR="00FA63FE" w:rsidRPr="00FA63FE" w:rsidDel="00F55BF0" w:rsidRDefault="00FA63FE" w:rsidP="00FA63FE">
      <w:pPr>
        <w:pStyle w:val="10"/>
        <w:rPr>
          <w:del w:id="24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49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if (GetLastError() == ERROR_FILE_NOT_FOUND)</w:delText>
        </w:r>
      </w:del>
    </w:p>
    <w:p w14:paraId="7A6D0786" w14:textId="2D78218E" w:rsidR="00FA63FE" w:rsidRPr="00FA63FE" w:rsidDel="00F55BF0" w:rsidRDefault="00FA63FE" w:rsidP="00FA63FE">
      <w:pPr>
        <w:pStyle w:val="10"/>
        <w:rPr>
          <w:del w:id="25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51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{</w:delText>
        </w:r>
      </w:del>
    </w:p>
    <w:p w14:paraId="43C68DAD" w14:textId="064F58DB" w:rsidR="00FA63FE" w:rsidRPr="00FA63FE" w:rsidDel="00F55BF0" w:rsidRDefault="00FA63FE" w:rsidP="00FA63FE">
      <w:pPr>
        <w:pStyle w:val="10"/>
        <w:rPr>
          <w:del w:id="25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53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    cout &lt;&lt; "COM-port does not exist!\n";</w:delText>
        </w:r>
      </w:del>
    </w:p>
    <w:p w14:paraId="3335F233" w14:textId="6DB34744" w:rsidR="00FA63FE" w:rsidRPr="00FA63FE" w:rsidDel="00F55BF0" w:rsidRDefault="00FA63FE" w:rsidP="00FA63FE">
      <w:pPr>
        <w:pStyle w:val="10"/>
        <w:rPr>
          <w:del w:id="25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55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}</w:delText>
        </w:r>
      </w:del>
    </w:p>
    <w:p w14:paraId="37996BE4" w14:textId="56D068B9" w:rsidR="00FA63FE" w:rsidRPr="00FA63FE" w:rsidDel="00F55BF0" w:rsidRDefault="00FA63FE" w:rsidP="00FA63FE">
      <w:pPr>
        <w:pStyle w:val="10"/>
        <w:rPr>
          <w:del w:id="25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57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else</w:delText>
        </w:r>
      </w:del>
    </w:p>
    <w:p w14:paraId="13CCC9BF" w14:textId="3AF16D77" w:rsidR="00FA63FE" w:rsidRPr="00FA63FE" w:rsidDel="00F55BF0" w:rsidRDefault="00FA63FE" w:rsidP="00FA63FE">
      <w:pPr>
        <w:pStyle w:val="10"/>
        <w:rPr>
          <w:del w:id="25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59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{</w:delText>
        </w:r>
      </w:del>
    </w:p>
    <w:p w14:paraId="3264558A" w14:textId="5A003A2D" w:rsidR="00FA63FE" w:rsidRPr="00FA63FE" w:rsidDel="00F55BF0" w:rsidRDefault="00FA63FE" w:rsidP="00FA63FE">
      <w:pPr>
        <w:pStyle w:val="10"/>
        <w:rPr>
          <w:del w:id="26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61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    cout &lt;&lt; "Error opening COM-port 2.\n";</w:delText>
        </w:r>
      </w:del>
    </w:p>
    <w:p w14:paraId="4E326EF7" w14:textId="7825DE0D" w:rsidR="00FA63FE" w:rsidRPr="00FA63FE" w:rsidDel="00F55BF0" w:rsidRDefault="00FA63FE" w:rsidP="00FA63FE">
      <w:pPr>
        <w:pStyle w:val="10"/>
        <w:rPr>
          <w:del w:id="26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63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}</w:delText>
        </w:r>
      </w:del>
    </w:p>
    <w:p w14:paraId="7FD7DFC7" w14:textId="5FC4878A" w:rsidR="00FA63FE" w:rsidRPr="00FA63FE" w:rsidDel="00F55BF0" w:rsidRDefault="00FA63FE" w:rsidP="00FA63FE">
      <w:pPr>
        <w:pStyle w:val="10"/>
        <w:rPr>
          <w:del w:id="26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17B0E4A2" w14:textId="761D8131" w:rsidR="00FA63FE" w:rsidRPr="00FA63FE" w:rsidDel="00F55BF0" w:rsidRDefault="00FA63FE" w:rsidP="00FA63FE">
      <w:pPr>
        <w:pStyle w:val="10"/>
        <w:rPr>
          <w:del w:id="26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66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CloseHandle(COM_Port_1);</w:delText>
        </w:r>
      </w:del>
    </w:p>
    <w:p w14:paraId="783FE0C2" w14:textId="3705A5DC" w:rsidR="00FA63FE" w:rsidRPr="00FA63FE" w:rsidDel="00F55BF0" w:rsidRDefault="00FA63FE" w:rsidP="00FA63FE">
      <w:pPr>
        <w:pStyle w:val="10"/>
        <w:rPr>
          <w:del w:id="26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68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return 1;</w:delText>
        </w:r>
      </w:del>
    </w:p>
    <w:p w14:paraId="459E5E60" w14:textId="3D46105B" w:rsidR="00FA63FE" w:rsidRPr="00FA63FE" w:rsidDel="00F55BF0" w:rsidRDefault="00FA63FE" w:rsidP="00FA63FE">
      <w:pPr>
        <w:pStyle w:val="10"/>
        <w:rPr>
          <w:del w:id="26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70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}</w:delText>
        </w:r>
      </w:del>
    </w:p>
    <w:p w14:paraId="679751EE" w14:textId="43EE361F" w:rsidR="00FA63FE" w:rsidRPr="00FA63FE" w:rsidDel="00F55BF0" w:rsidRDefault="00FA63FE" w:rsidP="00FA63FE">
      <w:pPr>
        <w:pStyle w:val="10"/>
        <w:rPr>
          <w:del w:id="27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332EF51F" w14:textId="04B0FCB4" w:rsidR="00FA63FE" w:rsidRPr="00FA63FE" w:rsidDel="00F55BF0" w:rsidRDefault="00FA63FE" w:rsidP="00FA63FE">
      <w:pPr>
        <w:pStyle w:val="10"/>
        <w:rPr>
          <w:del w:id="27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73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DCB Serial_Params = { 0 };</w:delText>
        </w:r>
      </w:del>
    </w:p>
    <w:p w14:paraId="2B7E820D" w14:textId="3791E04C" w:rsidR="00FA63FE" w:rsidRPr="00FA63FE" w:rsidDel="00F55BF0" w:rsidRDefault="00FA63FE" w:rsidP="00FA63FE">
      <w:pPr>
        <w:pStyle w:val="10"/>
        <w:rPr>
          <w:del w:id="27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75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Serial_Params.DCBlength = sizeof(Serial_Params);</w:delText>
        </w:r>
      </w:del>
    </w:p>
    <w:p w14:paraId="2F4FF3C2" w14:textId="1C9A1DBA" w:rsidR="00FA63FE" w:rsidRPr="00FA63FE" w:rsidDel="00F55BF0" w:rsidRDefault="00FA63FE" w:rsidP="00FA63FE">
      <w:pPr>
        <w:pStyle w:val="10"/>
        <w:rPr>
          <w:del w:id="27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77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if (!GetCommState(COM_Port_1, &amp;Serial_Params))</w:delText>
        </w:r>
      </w:del>
    </w:p>
    <w:p w14:paraId="29471472" w14:textId="60CAEA37" w:rsidR="00FA63FE" w:rsidRPr="00FA63FE" w:rsidDel="00F55BF0" w:rsidRDefault="00FA63FE" w:rsidP="00FA63FE">
      <w:pPr>
        <w:pStyle w:val="10"/>
        <w:rPr>
          <w:del w:id="27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79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{</w:delText>
        </w:r>
      </w:del>
    </w:p>
    <w:p w14:paraId="26E83162" w14:textId="7A8F39B6" w:rsidR="00FA63FE" w:rsidRPr="00FA63FE" w:rsidDel="00F55BF0" w:rsidRDefault="00FA63FE" w:rsidP="00FA63FE">
      <w:pPr>
        <w:pStyle w:val="10"/>
        <w:rPr>
          <w:del w:id="28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81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cout &lt;&lt; "Error getting state for COM-port 1.\n";</w:delText>
        </w:r>
      </w:del>
    </w:p>
    <w:p w14:paraId="34BB3985" w14:textId="63A5FD44" w:rsidR="00FA63FE" w:rsidRPr="00FA63FE" w:rsidDel="00F55BF0" w:rsidRDefault="00FA63FE" w:rsidP="00FA63FE">
      <w:pPr>
        <w:pStyle w:val="10"/>
        <w:rPr>
          <w:del w:id="28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0D9A70A5" w14:textId="6D0A0B48" w:rsidR="00FA63FE" w:rsidRPr="00FA63FE" w:rsidDel="00F55BF0" w:rsidRDefault="00FA63FE" w:rsidP="00FA63FE">
      <w:pPr>
        <w:pStyle w:val="10"/>
        <w:rPr>
          <w:del w:id="28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84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CloseHandle(COM_Port_1);</w:delText>
        </w:r>
      </w:del>
    </w:p>
    <w:p w14:paraId="78E02ECC" w14:textId="35D6AA84" w:rsidR="00FA63FE" w:rsidRPr="00FA63FE" w:rsidDel="00F55BF0" w:rsidRDefault="00FA63FE" w:rsidP="00FA63FE">
      <w:pPr>
        <w:pStyle w:val="10"/>
        <w:rPr>
          <w:del w:id="28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86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CloseHandle(COM_Port_2);</w:delText>
        </w:r>
      </w:del>
    </w:p>
    <w:p w14:paraId="4B70458A" w14:textId="639D6411" w:rsidR="00FA63FE" w:rsidRPr="00FA63FE" w:rsidDel="00F55BF0" w:rsidRDefault="00FA63FE" w:rsidP="00FA63FE">
      <w:pPr>
        <w:pStyle w:val="10"/>
        <w:rPr>
          <w:del w:id="28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88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return 1;</w:delText>
        </w:r>
      </w:del>
    </w:p>
    <w:p w14:paraId="2D289BAC" w14:textId="3E1CDE08" w:rsidR="00FA63FE" w:rsidRPr="00FA63FE" w:rsidDel="00F55BF0" w:rsidRDefault="00FA63FE" w:rsidP="00FA63FE">
      <w:pPr>
        <w:pStyle w:val="10"/>
        <w:rPr>
          <w:del w:id="28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90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}</w:delText>
        </w:r>
      </w:del>
    </w:p>
    <w:p w14:paraId="09E8D57A" w14:textId="3A1DCC42" w:rsidR="00FA63FE" w:rsidRPr="00FA63FE" w:rsidDel="00F55BF0" w:rsidRDefault="00FA63FE" w:rsidP="00FA63FE">
      <w:pPr>
        <w:pStyle w:val="10"/>
        <w:rPr>
          <w:del w:id="29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92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Serial_Params.BaudRate = CBR_9600;</w:delText>
        </w:r>
      </w:del>
    </w:p>
    <w:p w14:paraId="44526171" w14:textId="2916263C" w:rsidR="00FA63FE" w:rsidRPr="00FA63FE" w:rsidDel="00F55BF0" w:rsidRDefault="00FA63FE" w:rsidP="00FA63FE">
      <w:pPr>
        <w:pStyle w:val="10"/>
        <w:rPr>
          <w:del w:id="29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94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Serial_Params.ByteSize = 8;</w:delText>
        </w:r>
      </w:del>
    </w:p>
    <w:p w14:paraId="277107C4" w14:textId="2381AFBA" w:rsidR="00FA63FE" w:rsidRPr="00FA63FE" w:rsidDel="00F55BF0" w:rsidRDefault="00FA63FE" w:rsidP="00FA63FE">
      <w:pPr>
        <w:pStyle w:val="10"/>
        <w:rPr>
          <w:del w:id="29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96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Serial_Params.StopBits = ONESTOPBIT;</w:delText>
        </w:r>
      </w:del>
    </w:p>
    <w:p w14:paraId="3643AA45" w14:textId="30C2B397" w:rsidR="00FA63FE" w:rsidRPr="00FA63FE" w:rsidDel="00F55BF0" w:rsidRDefault="00FA63FE" w:rsidP="00FA63FE">
      <w:pPr>
        <w:pStyle w:val="10"/>
        <w:rPr>
          <w:del w:id="29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298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Serial_Params.Parity = NOPARITY;</w:delText>
        </w:r>
      </w:del>
    </w:p>
    <w:p w14:paraId="5CE7D828" w14:textId="4D5D9028" w:rsidR="00FA63FE" w:rsidRPr="00FA63FE" w:rsidDel="00F55BF0" w:rsidRDefault="00FA63FE" w:rsidP="00FA63FE">
      <w:pPr>
        <w:pStyle w:val="10"/>
        <w:rPr>
          <w:del w:id="29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00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if (!SetCommState(COM_Port_1, &amp;Serial_Params))</w:delText>
        </w:r>
      </w:del>
    </w:p>
    <w:p w14:paraId="455C4E1F" w14:textId="006A636F" w:rsidR="00FA63FE" w:rsidRPr="00FA63FE" w:rsidDel="00F55BF0" w:rsidRDefault="00FA63FE" w:rsidP="00FA63FE">
      <w:pPr>
        <w:pStyle w:val="10"/>
        <w:rPr>
          <w:del w:id="30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02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{</w:delText>
        </w:r>
      </w:del>
    </w:p>
    <w:p w14:paraId="012DE211" w14:textId="0D6EAADC" w:rsidR="00FA63FE" w:rsidRPr="00FA63FE" w:rsidDel="00F55BF0" w:rsidRDefault="00FA63FE" w:rsidP="00FA63FE">
      <w:pPr>
        <w:pStyle w:val="10"/>
        <w:rPr>
          <w:del w:id="30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04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cout &lt;&lt; "Error setting serial port state for COM-port 1.\n";</w:delText>
        </w:r>
      </w:del>
    </w:p>
    <w:p w14:paraId="584661BE" w14:textId="699D8543" w:rsidR="00FA63FE" w:rsidRPr="00FA63FE" w:rsidDel="00F55BF0" w:rsidRDefault="00FA63FE" w:rsidP="00FA63FE">
      <w:pPr>
        <w:pStyle w:val="10"/>
        <w:rPr>
          <w:del w:id="30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1F209F60" w14:textId="4BE87E2C" w:rsidR="00FA63FE" w:rsidRPr="00FA63FE" w:rsidDel="00F55BF0" w:rsidRDefault="00FA63FE" w:rsidP="00FA63FE">
      <w:pPr>
        <w:pStyle w:val="10"/>
        <w:rPr>
          <w:del w:id="30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07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CloseHandle(COM_Port_1);</w:delText>
        </w:r>
      </w:del>
    </w:p>
    <w:p w14:paraId="418EF3A7" w14:textId="56A58A3C" w:rsidR="00FA63FE" w:rsidRPr="00FA63FE" w:rsidDel="00F55BF0" w:rsidRDefault="00FA63FE" w:rsidP="00FA63FE">
      <w:pPr>
        <w:pStyle w:val="10"/>
        <w:rPr>
          <w:del w:id="30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09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CloseHandle(COM_Port_2);</w:delText>
        </w:r>
      </w:del>
    </w:p>
    <w:p w14:paraId="242615FA" w14:textId="68D0663C" w:rsidR="00FA63FE" w:rsidRPr="00FA63FE" w:rsidDel="00F55BF0" w:rsidRDefault="00FA63FE" w:rsidP="00FA63FE">
      <w:pPr>
        <w:pStyle w:val="10"/>
        <w:rPr>
          <w:del w:id="31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11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return 1;</w:delText>
        </w:r>
      </w:del>
    </w:p>
    <w:p w14:paraId="6425D629" w14:textId="71510B5C" w:rsidR="00FA63FE" w:rsidRPr="00FA63FE" w:rsidDel="00F55BF0" w:rsidRDefault="00FA63FE" w:rsidP="00FA63FE">
      <w:pPr>
        <w:pStyle w:val="10"/>
        <w:rPr>
          <w:del w:id="31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13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}</w:delText>
        </w:r>
      </w:del>
    </w:p>
    <w:p w14:paraId="1A95C188" w14:textId="4D2DAB07" w:rsidR="00FA63FE" w:rsidRPr="00FA63FE" w:rsidDel="00F55BF0" w:rsidRDefault="00FA63FE" w:rsidP="00FA63FE">
      <w:pPr>
        <w:pStyle w:val="10"/>
        <w:rPr>
          <w:del w:id="31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7E2E41B0" w14:textId="649FCFAF" w:rsidR="00FA63FE" w:rsidRPr="00FA63FE" w:rsidDel="00F55BF0" w:rsidRDefault="00FA63FE" w:rsidP="00FA63FE">
      <w:pPr>
        <w:pStyle w:val="10"/>
        <w:rPr>
          <w:del w:id="31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16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char data = 'H';</w:delText>
        </w:r>
      </w:del>
    </w:p>
    <w:p w14:paraId="4F9B017C" w14:textId="3846EA50" w:rsidR="00FA63FE" w:rsidRPr="00FA63FE" w:rsidDel="00F55BF0" w:rsidRDefault="00FA63FE" w:rsidP="00FA63FE">
      <w:pPr>
        <w:pStyle w:val="10"/>
        <w:rPr>
          <w:del w:id="31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18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DWORD Size = sizeof(data);</w:delText>
        </w:r>
      </w:del>
    </w:p>
    <w:p w14:paraId="0894D854" w14:textId="4101C344" w:rsidR="00FA63FE" w:rsidRPr="00FA63FE" w:rsidDel="00F55BF0" w:rsidRDefault="00FA63FE" w:rsidP="00FA63FE">
      <w:pPr>
        <w:pStyle w:val="10"/>
        <w:rPr>
          <w:del w:id="31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20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DWORD Bytes_Written;</w:delText>
        </w:r>
      </w:del>
    </w:p>
    <w:p w14:paraId="513BBFAB" w14:textId="7BACE0A4" w:rsidR="00FA63FE" w:rsidRPr="00FA63FE" w:rsidDel="00F55BF0" w:rsidRDefault="00FA63FE" w:rsidP="00FA63FE">
      <w:pPr>
        <w:pStyle w:val="10"/>
        <w:rPr>
          <w:del w:id="32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7C34E2F3" w14:textId="657D4B78" w:rsidR="00FA63FE" w:rsidRPr="00FA63FE" w:rsidDel="00F55BF0" w:rsidRDefault="00FA63FE" w:rsidP="00FA63FE">
      <w:pPr>
        <w:pStyle w:val="10"/>
        <w:rPr>
          <w:del w:id="32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23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BOOL Ret = WriteFile(COM_Port_1, &amp;data, Size, &amp;Bytes_Written, NULL);</w:delText>
        </w:r>
      </w:del>
    </w:p>
    <w:p w14:paraId="13F390B2" w14:textId="331A1988" w:rsidR="00FA63FE" w:rsidRPr="00FA63FE" w:rsidDel="00F55BF0" w:rsidRDefault="00FA63FE" w:rsidP="00FA63FE">
      <w:pPr>
        <w:pStyle w:val="10"/>
        <w:rPr>
          <w:del w:id="324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25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if (!Ret)</w:delText>
        </w:r>
      </w:del>
    </w:p>
    <w:p w14:paraId="0202BF6E" w14:textId="7075ABB4" w:rsidR="00FA63FE" w:rsidRPr="00FA63FE" w:rsidDel="00F55BF0" w:rsidRDefault="00FA63FE" w:rsidP="00FA63FE">
      <w:pPr>
        <w:pStyle w:val="10"/>
        <w:rPr>
          <w:del w:id="32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27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{</w:delText>
        </w:r>
      </w:del>
    </w:p>
    <w:p w14:paraId="3E768C5E" w14:textId="6B838181" w:rsidR="00FA63FE" w:rsidRPr="00FA63FE" w:rsidDel="00F55BF0" w:rsidRDefault="00FA63FE" w:rsidP="00FA63FE">
      <w:pPr>
        <w:pStyle w:val="10"/>
        <w:rPr>
          <w:del w:id="32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29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cout &lt;&lt; "Error writing to COM-port 1.\n";</w:delText>
        </w:r>
      </w:del>
    </w:p>
    <w:p w14:paraId="64F3CED6" w14:textId="2F0C1106" w:rsidR="00FA63FE" w:rsidRPr="00FA63FE" w:rsidDel="00F55BF0" w:rsidRDefault="00FA63FE" w:rsidP="00FA63FE">
      <w:pPr>
        <w:pStyle w:val="10"/>
        <w:rPr>
          <w:del w:id="33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7852CCAB" w14:textId="7FC6BF2D" w:rsidR="00FA63FE" w:rsidRPr="00FA63FE" w:rsidDel="00F55BF0" w:rsidRDefault="00FA63FE" w:rsidP="00FA63FE">
      <w:pPr>
        <w:pStyle w:val="10"/>
        <w:rPr>
          <w:del w:id="33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32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CloseHandle(COM_Port_1);</w:delText>
        </w:r>
      </w:del>
    </w:p>
    <w:p w14:paraId="1B82AFAA" w14:textId="6F996412" w:rsidR="00FA63FE" w:rsidRPr="00FA63FE" w:rsidDel="00F55BF0" w:rsidRDefault="00FA63FE" w:rsidP="00FA63FE">
      <w:pPr>
        <w:pStyle w:val="10"/>
        <w:rPr>
          <w:del w:id="33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34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CloseHandle(COM_Port_2);</w:delText>
        </w:r>
      </w:del>
    </w:p>
    <w:p w14:paraId="7F99C3D4" w14:textId="3A73480D" w:rsidR="00FA63FE" w:rsidRPr="00FA63FE" w:rsidDel="00F55BF0" w:rsidRDefault="00FA63FE" w:rsidP="00FA63FE">
      <w:pPr>
        <w:pStyle w:val="10"/>
        <w:rPr>
          <w:del w:id="33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36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return 1;</w:delText>
        </w:r>
      </w:del>
    </w:p>
    <w:p w14:paraId="48FA8943" w14:textId="57EF4715" w:rsidR="00FA63FE" w:rsidRPr="00FA63FE" w:rsidDel="00F55BF0" w:rsidRDefault="00FA63FE" w:rsidP="00FA63FE">
      <w:pPr>
        <w:pStyle w:val="10"/>
        <w:rPr>
          <w:del w:id="337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38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}</w:delText>
        </w:r>
      </w:del>
    </w:p>
    <w:p w14:paraId="4E70A2E2" w14:textId="1186D09D" w:rsidR="00FA63FE" w:rsidRPr="00FA63FE" w:rsidDel="00F55BF0" w:rsidRDefault="00FA63FE" w:rsidP="00FA63FE">
      <w:pPr>
        <w:pStyle w:val="10"/>
        <w:rPr>
          <w:del w:id="339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5225A63F" w14:textId="563A0820" w:rsidR="00FA63FE" w:rsidRPr="00FA63FE" w:rsidDel="00F55BF0" w:rsidRDefault="00FA63FE" w:rsidP="00FA63FE">
      <w:pPr>
        <w:pStyle w:val="10"/>
        <w:rPr>
          <w:del w:id="34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41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cout &lt;&lt; Size &lt;&lt; " Bytes in string. " &lt;&lt; Bytes_Written &lt;&lt; " Bytes sent. " &lt;&lt; endl;</w:delText>
        </w:r>
      </w:del>
    </w:p>
    <w:p w14:paraId="0967992E" w14:textId="0B56A0A6" w:rsidR="00FA63FE" w:rsidRPr="00FA63FE" w:rsidDel="00F55BF0" w:rsidRDefault="00FA63FE" w:rsidP="00FA63FE">
      <w:pPr>
        <w:pStyle w:val="10"/>
        <w:rPr>
          <w:del w:id="342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666C2877" w14:textId="486D5E51" w:rsidR="00FA63FE" w:rsidRPr="00FA63FE" w:rsidDel="00F55BF0" w:rsidRDefault="00FA63FE" w:rsidP="00FA63FE">
      <w:pPr>
        <w:pStyle w:val="10"/>
        <w:rPr>
          <w:del w:id="343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44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Read_from_COM();</w:delText>
        </w:r>
      </w:del>
    </w:p>
    <w:p w14:paraId="5E594441" w14:textId="26C82AD6" w:rsidR="00FA63FE" w:rsidRPr="00FA63FE" w:rsidDel="00F55BF0" w:rsidRDefault="00FA63FE" w:rsidP="00FA63FE">
      <w:pPr>
        <w:pStyle w:val="10"/>
        <w:rPr>
          <w:del w:id="345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219C6874" w14:textId="30853839" w:rsidR="00FA63FE" w:rsidRPr="00FA63FE" w:rsidDel="00F55BF0" w:rsidRDefault="00FA63FE" w:rsidP="00FA63FE">
      <w:pPr>
        <w:pStyle w:val="10"/>
        <w:rPr>
          <w:del w:id="346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47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CloseHandle(COM_Port_1);</w:delText>
        </w:r>
      </w:del>
    </w:p>
    <w:p w14:paraId="085FE0C4" w14:textId="0B1AF084" w:rsidR="00FA63FE" w:rsidRPr="00FA63FE" w:rsidDel="00F55BF0" w:rsidRDefault="00FA63FE" w:rsidP="00FA63FE">
      <w:pPr>
        <w:pStyle w:val="10"/>
        <w:rPr>
          <w:del w:id="348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49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CloseHandle(COM_Port_2);</w:delText>
        </w:r>
      </w:del>
    </w:p>
    <w:p w14:paraId="613E82A3" w14:textId="2389A07E" w:rsidR="00FA63FE" w:rsidRPr="00FA63FE" w:rsidDel="00F55BF0" w:rsidRDefault="00FA63FE" w:rsidP="00FA63FE">
      <w:pPr>
        <w:pStyle w:val="10"/>
        <w:rPr>
          <w:del w:id="350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</w:p>
    <w:p w14:paraId="36269356" w14:textId="0965F835" w:rsidR="00FA63FE" w:rsidRPr="00FA63FE" w:rsidDel="00F55BF0" w:rsidRDefault="00FA63FE" w:rsidP="00FA63FE">
      <w:pPr>
        <w:pStyle w:val="10"/>
        <w:rPr>
          <w:del w:id="351" w:author="Патюпин Михаил Сергеевич" w:date="2024-02-26T09:25:00Z"/>
          <w:rFonts w:ascii="Courier New" w:eastAsia="Courier New" w:hAnsi="Courier New" w:cs="Courier New"/>
          <w:sz w:val="20"/>
          <w:szCs w:val="20"/>
          <w:lang w:val="en-US"/>
        </w:rPr>
      </w:pPr>
      <w:del w:id="352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return 0;</w:delText>
        </w:r>
      </w:del>
    </w:p>
    <w:p w14:paraId="48D389CF" w14:textId="34BA9180" w:rsidR="00496BA2" w:rsidDel="00F55BF0" w:rsidRDefault="00FA63FE" w:rsidP="00FA63FE">
      <w:pPr>
        <w:pStyle w:val="10"/>
        <w:rPr>
          <w:del w:id="353" w:author="Патюпин Михаил Сергеевич" w:date="2024-02-26T09:25:00Z"/>
          <w:rFonts w:ascii="Times New Roman" w:eastAsia="Times New Roman" w:hAnsi="Times New Roman" w:cs="Times New Roman"/>
          <w:b/>
          <w:sz w:val="28"/>
          <w:szCs w:val="28"/>
        </w:rPr>
      </w:pPr>
      <w:del w:id="354" w:author="Патюпин Михаил Сергеевич" w:date="2024-02-26T09:25:00Z">
        <w:r w:rsidRPr="00FA63FE" w:rsidDel="00F55BF0">
          <w:rPr>
            <w:rFonts w:ascii="Courier New" w:eastAsia="Courier New" w:hAnsi="Courier New" w:cs="Courier New"/>
            <w:sz w:val="20"/>
            <w:szCs w:val="20"/>
            <w:lang w:val="en-US"/>
          </w:rPr>
          <w:delText>}</w:delText>
        </w:r>
      </w:del>
    </w:p>
    <w:p w14:paraId="0E510570" w14:textId="3FA2D2EE" w:rsidR="00496BA2" w:rsidRDefault="00FA63FE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программы, использующей BIOS прерывание 14h</w:t>
      </w:r>
    </w:p>
    <w:p w14:paraId="547EDE9D" w14:textId="77777777" w:rsidR="00FA63FE" w:rsidRPr="00FA63FE" w:rsidRDefault="00FA63FE">
      <w:pPr>
        <w:pStyle w:val="10"/>
        <w:rPr>
          <w:ins w:id="35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56" w:author="Патюпин Михаил Сергеевич" w:date="2024-02-24T20:01:00Z">
          <w:pPr>
            <w:pStyle w:val="10"/>
            <w:jc w:val="center"/>
          </w:pPr>
        </w:pPrChange>
      </w:pPr>
      <w:proofErr w:type="gramStart"/>
      <w:ins w:id="357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.model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small</w:t>
        </w:r>
      </w:ins>
    </w:p>
    <w:p w14:paraId="222F22AD" w14:textId="77777777" w:rsidR="00FA63FE" w:rsidRPr="00FA63FE" w:rsidRDefault="00FA63FE">
      <w:pPr>
        <w:pStyle w:val="10"/>
        <w:rPr>
          <w:ins w:id="35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59" w:author="Патюпин Михаил Сергеевич" w:date="2024-02-24T20:01:00Z">
          <w:pPr>
            <w:pStyle w:val="10"/>
            <w:jc w:val="center"/>
          </w:pPr>
        </w:pPrChange>
      </w:pPr>
      <w:proofErr w:type="gramStart"/>
      <w:ins w:id="360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.stack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100h</w:t>
        </w:r>
      </w:ins>
    </w:p>
    <w:p w14:paraId="05520112" w14:textId="77777777" w:rsidR="00FA63FE" w:rsidRPr="00FA63FE" w:rsidRDefault="00FA63FE">
      <w:pPr>
        <w:pStyle w:val="10"/>
        <w:rPr>
          <w:ins w:id="36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62" w:author="Патюпин Михаил Сергеевич" w:date="2024-02-24T20:01:00Z">
          <w:pPr>
            <w:pStyle w:val="10"/>
            <w:jc w:val="center"/>
          </w:pPr>
        </w:pPrChange>
      </w:pPr>
    </w:p>
    <w:p w14:paraId="35FFC830" w14:textId="77777777" w:rsidR="00FA63FE" w:rsidRPr="00FA63FE" w:rsidRDefault="00FA63FE">
      <w:pPr>
        <w:pStyle w:val="10"/>
        <w:rPr>
          <w:ins w:id="36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64" w:author="Патюпин Михаил Сергеевич" w:date="2024-02-24T20:01:00Z">
          <w:pPr>
            <w:pStyle w:val="10"/>
            <w:jc w:val="center"/>
          </w:pPr>
        </w:pPrChange>
      </w:pPr>
      <w:ins w:id="365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.data</w:t>
        </w:r>
      </w:ins>
    </w:p>
    <w:p w14:paraId="30AF9934" w14:textId="77777777" w:rsidR="00FA63FE" w:rsidRPr="00FA63FE" w:rsidRDefault="00FA63FE">
      <w:pPr>
        <w:pStyle w:val="10"/>
        <w:rPr>
          <w:ins w:id="36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67" w:author="Патюпин Михаил Сергеевич" w:date="2024-02-24T20:01:00Z">
          <w:pPr>
            <w:pStyle w:val="10"/>
            <w:jc w:val="center"/>
          </w:pPr>
        </w:pPrChange>
      </w:pPr>
    </w:p>
    <w:p w14:paraId="5B952978" w14:textId="77777777" w:rsidR="00FA63FE" w:rsidRPr="00FA63FE" w:rsidRDefault="00FA63FE">
      <w:pPr>
        <w:pStyle w:val="10"/>
        <w:rPr>
          <w:ins w:id="36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69" w:author="Патюпин Михаил Сергеевич" w:date="2024-02-24T20:01:00Z">
          <w:pPr>
            <w:pStyle w:val="10"/>
            <w:jc w:val="center"/>
          </w:pPr>
        </w:pPrChange>
      </w:pPr>
      <w:proofErr w:type="spellStart"/>
      <w:ins w:id="370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Error_Write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db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"Write error!",0Dh,0Ah,'$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'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Сообщение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об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ошибке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записи</w:t>
        </w:r>
        <w:proofErr w:type="spellEnd"/>
      </w:ins>
    </w:p>
    <w:p w14:paraId="0464C8AC" w14:textId="77777777" w:rsidR="00FA63FE" w:rsidRPr="00FA63FE" w:rsidRDefault="00FA63FE">
      <w:pPr>
        <w:pStyle w:val="10"/>
        <w:rPr>
          <w:ins w:id="37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72" w:author="Патюпин Михаил Сергеевич" w:date="2024-02-24T20:01:00Z">
          <w:pPr>
            <w:pStyle w:val="10"/>
            <w:jc w:val="center"/>
          </w:pPr>
        </w:pPrChange>
      </w:pPr>
      <w:proofErr w:type="spellStart"/>
      <w:ins w:id="373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Error_Read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db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"Read error!",0Dh,0Ah,'$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'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Сообщение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об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ошибке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чтения</w:t>
        </w:r>
        <w:proofErr w:type="spellEnd"/>
      </w:ins>
    </w:p>
    <w:p w14:paraId="29732D6D" w14:textId="77777777" w:rsidR="00FA63FE" w:rsidRPr="00FA63FE" w:rsidRDefault="00FA63FE">
      <w:pPr>
        <w:pStyle w:val="10"/>
        <w:rPr>
          <w:ins w:id="37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75" w:author="Патюпин Михаил Сергеевич" w:date="2024-02-24T20:01:00Z">
          <w:pPr>
            <w:pStyle w:val="10"/>
            <w:jc w:val="center"/>
          </w:pPr>
        </w:pPrChange>
      </w:pPr>
      <w:ins w:id="376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Information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db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"Byte sent: $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"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Сообщение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о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переданном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байте</w:t>
        </w:r>
        <w:proofErr w:type="spellEnd"/>
      </w:ins>
    </w:p>
    <w:p w14:paraId="42A27841" w14:textId="77777777" w:rsidR="00FA63FE" w:rsidRPr="00FA63FE" w:rsidRDefault="00FA63FE">
      <w:pPr>
        <w:pStyle w:val="10"/>
        <w:rPr>
          <w:ins w:id="37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78" w:author="Патюпин Михаил Сергеевич" w:date="2024-02-24T20:01:00Z">
          <w:pPr>
            <w:pStyle w:val="10"/>
            <w:jc w:val="center"/>
          </w:pPr>
        </w:pPrChange>
      </w:pPr>
      <w:ins w:id="379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       </w:t>
        </w:r>
      </w:ins>
    </w:p>
    <w:p w14:paraId="6DEC1E4B" w14:textId="77777777" w:rsidR="00FA63FE" w:rsidRPr="00FA63FE" w:rsidRDefault="00FA63FE">
      <w:pPr>
        <w:pStyle w:val="10"/>
        <w:rPr>
          <w:ins w:id="38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81" w:author="Патюпин Михаил Сергеевич" w:date="2024-02-24T20:01:00Z">
          <w:pPr>
            <w:pStyle w:val="10"/>
            <w:jc w:val="center"/>
          </w:pPr>
        </w:pPrChange>
      </w:pPr>
      <w:proofErr w:type="gramStart"/>
      <w:ins w:id="382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.code</w:t>
        </w:r>
        <w:proofErr w:type="gramEnd"/>
      </w:ins>
    </w:p>
    <w:p w14:paraId="1653046E" w14:textId="77777777" w:rsidR="00FA63FE" w:rsidRPr="00FA63FE" w:rsidRDefault="00FA63FE">
      <w:pPr>
        <w:pStyle w:val="10"/>
        <w:rPr>
          <w:ins w:id="38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84" w:author="Патюпин Михаил Сергеевич" w:date="2024-02-24T20:01:00Z">
          <w:pPr>
            <w:pStyle w:val="10"/>
            <w:jc w:val="center"/>
          </w:pPr>
        </w:pPrChange>
      </w:pPr>
    </w:p>
    <w:p w14:paraId="09DDBA12" w14:textId="77777777" w:rsidR="00FA63FE" w:rsidRPr="00FA63FE" w:rsidRDefault="00FA63FE">
      <w:pPr>
        <w:pStyle w:val="10"/>
        <w:rPr>
          <w:ins w:id="38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86" w:author="Патюпин Михаил Сергеевич" w:date="2024-02-24T20:01:00Z">
          <w:pPr>
            <w:pStyle w:val="10"/>
            <w:jc w:val="center"/>
          </w:pPr>
        </w:pPrChange>
      </w:pPr>
      <w:proofErr w:type="spellStart"/>
      <w:ins w:id="387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jmp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start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Переход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к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началу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программы</w:t>
        </w:r>
        <w:proofErr w:type="spellEnd"/>
      </w:ins>
    </w:p>
    <w:p w14:paraId="1A37EA4E" w14:textId="77777777" w:rsidR="00FA63FE" w:rsidRPr="00FA63FE" w:rsidRDefault="00FA63FE">
      <w:pPr>
        <w:pStyle w:val="10"/>
        <w:rPr>
          <w:ins w:id="38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89" w:author="Патюпин Михаил Сергеевич" w:date="2024-02-24T20:01:00Z">
          <w:pPr>
            <w:pStyle w:val="10"/>
            <w:jc w:val="center"/>
          </w:pPr>
        </w:pPrChange>
      </w:pPr>
    </w:p>
    <w:p w14:paraId="6E247ACA" w14:textId="77777777" w:rsidR="00FA63FE" w:rsidRPr="00FA63FE" w:rsidRDefault="00FA63FE">
      <w:pPr>
        <w:pStyle w:val="10"/>
        <w:rPr>
          <w:ins w:id="39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91" w:author="Патюпин Михаил Сергеевич" w:date="2024-02-24T20:01:00Z">
          <w:pPr>
            <w:pStyle w:val="10"/>
            <w:jc w:val="center"/>
          </w:pPr>
        </w:pPrChange>
      </w:pPr>
      <w:ins w:id="392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Init_COM1 proc</w:t>
        </w:r>
      </w:ins>
    </w:p>
    <w:p w14:paraId="08878A07" w14:textId="77777777" w:rsidR="00FA63FE" w:rsidRPr="00FA63FE" w:rsidRDefault="00FA63FE">
      <w:pPr>
        <w:pStyle w:val="10"/>
        <w:rPr>
          <w:ins w:id="39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94" w:author="Патюпин Михаил Сергеевич" w:date="2024-02-24T20:01:00Z">
          <w:pPr>
            <w:pStyle w:val="10"/>
            <w:jc w:val="center"/>
          </w:pPr>
        </w:pPrChange>
      </w:pPr>
      <w:ins w:id="395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xor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ax,ax</w:t>
        </w:r>
        <w:proofErr w:type="spellEnd"/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;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Обнуление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регистра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AX</w:t>
        </w:r>
      </w:ins>
    </w:p>
    <w:p w14:paraId="52C6DEB9" w14:textId="77777777" w:rsidR="00FA63FE" w:rsidRPr="00FA63FE" w:rsidRDefault="00FA63FE">
      <w:pPr>
        <w:pStyle w:val="10"/>
        <w:rPr>
          <w:ins w:id="39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397" w:author="Патюпин Михаил Сергеевич" w:date="2024-02-24T20:01:00Z">
          <w:pPr>
            <w:pStyle w:val="10"/>
            <w:jc w:val="center"/>
          </w:pPr>
        </w:pPrChange>
      </w:pPr>
      <w:ins w:id="398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al,10100011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b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Загрузка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AL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инициализации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COM-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порта</w:t>
        </w:r>
        <w:proofErr w:type="spellEnd"/>
      </w:ins>
    </w:p>
    <w:p w14:paraId="325B312E" w14:textId="77777777" w:rsidR="00FA63FE" w:rsidRPr="00FA63FE" w:rsidRDefault="00FA63FE">
      <w:pPr>
        <w:pStyle w:val="10"/>
        <w:rPr>
          <w:ins w:id="39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00" w:author="Патюпин Михаил Сергеевич" w:date="2024-02-24T20:01:00Z">
          <w:pPr>
            <w:pStyle w:val="10"/>
            <w:jc w:val="center"/>
          </w:pPr>
        </w:pPrChange>
      </w:pPr>
      <w:ins w:id="401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dx,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0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DX в 0</w:t>
        </w:r>
      </w:ins>
    </w:p>
    <w:p w14:paraId="6F7A809C" w14:textId="77777777" w:rsidR="00FA63FE" w:rsidRPr="00FA63FE" w:rsidRDefault="00FA63FE">
      <w:pPr>
        <w:pStyle w:val="10"/>
        <w:rPr>
          <w:ins w:id="40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03" w:author="Патюпин Михаил Сергеевич" w:date="2024-02-24T20:01:00Z">
          <w:pPr>
            <w:pStyle w:val="10"/>
            <w:jc w:val="center"/>
          </w:pPr>
        </w:pPrChange>
      </w:pPr>
      <w:ins w:id="404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int 14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прерывания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14h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инициализации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COM-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порта</w:t>
        </w:r>
        <w:proofErr w:type="spellEnd"/>
      </w:ins>
    </w:p>
    <w:p w14:paraId="49A4C4C7" w14:textId="77777777" w:rsidR="00FA63FE" w:rsidRPr="00FA63FE" w:rsidRDefault="00FA63FE">
      <w:pPr>
        <w:pStyle w:val="10"/>
        <w:rPr>
          <w:ins w:id="40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06" w:author="Патюпин Михаил Сергеевич" w:date="2024-02-24T20:01:00Z">
          <w:pPr>
            <w:pStyle w:val="10"/>
            <w:jc w:val="center"/>
          </w:pPr>
        </w:pPrChange>
      </w:pPr>
      <w:ins w:id="407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ret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Возврат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из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</w:ins>
    </w:p>
    <w:p w14:paraId="511DD38B" w14:textId="77777777" w:rsidR="00FA63FE" w:rsidRPr="00FA63FE" w:rsidRDefault="00FA63FE">
      <w:pPr>
        <w:pStyle w:val="10"/>
        <w:rPr>
          <w:ins w:id="40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09" w:author="Патюпин Михаил Сергеевич" w:date="2024-02-24T20:01:00Z">
          <w:pPr>
            <w:pStyle w:val="10"/>
            <w:jc w:val="center"/>
          </w:pPr>
        </w:pPrChange>
      </w:pPr>
      <w:ins w:id="410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Init_COM1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endp</w:t>
        </w:r>
        <w:proofErr w:type="spellEnd"/>
      </w:ins>
    </w:p>
    <w:p w14:paraId="00495FC1" w14:textId="77777777" w:rsidR="00FA63FE" w:rsidRPr="00FA63FE" w:rsidRDefault="00FA63FE">
      <w:pPr>
        <w:pStyle w:val="10"/>
        <w:rPr>
          <w:ins w:id="41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12" w:author="Патюпин Михаил Сергеевич" w:date="2024-02-24T20:01:00Z">
          <w:pPr>
            <w:pStyle w:val="10"/>
            <w:jc w:val="center"/>
          </w:pPr>
        </w:pPrChange>
      </w:pPr>
    </w:p>
    <w:p w14:paraId="19EB23F1" w14:textId="77777777" w:rsidR="00FA63FE" w:rsidRPr="00FA63FE" w:rsidRDefault="00FA63FE">
      <w:pPr>
        <w:pStyle w:val="10"/>
        <w:rPr>
          <w:ins w:id="41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14" w:author="Патюпин Михаил Сергеевич" w:date="2024-02-24T20:01:00Z">
          <w:pPr>
            <w:pStyle w:val="10"/>
            <w:jc w:val="center"/>
          </w:pPr>
        </w:pPrChange>
      </w:pPr>
      <w:ins w:id="415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IsWrite_COM1 proc</w:t>
        </w:r>
      </w:ins>
    </w:p>
    <w:p w14:paraId="6CCE8A33" w14:textId="77777777" w:rsidR="00FA63FE" w:rsidRPr="00FA63FE" w:rsidRDefault="00FA63FE">
      <w:pPr>
        <w:pStyle w:val="10"/>
        <w:rPr>
          <w:ins w:id="41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17" w:author="Патюпин Михаил Сергеевич" w:date="2024-02-24T20:01:00Z">
          <w:pPr>
            <w:pStyle w:val="10"/>
            <w:jc w:val="center"/>
          </w:pPr>
        </w:pPrChange>
      </w:pPr>
      <w:ins w:id="418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al,'A</w:t>
        </w:r>
        <w:proofErr w:type="spellEnd"/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'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Загрузка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AL 'A'</w:t>
        </w:r>
      </w:ins>
    </w:p>
    <w:p w14:paraId="4A98B0D5" w14:textId="77777777" w:rsidR="00FA63FE" w:rsidRPr="00FA63FE" w:rsidRDefault="00FA63FE">
      <w:pPr>
        <w:pStyle w:val="10"/>
        <w:rPr>
          <w:ins w:id="41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20" w:author="Патюпин Михаил Сергеевич" w:date="2024-02-24T20:01:00Z">
          <w:pPr>
            <w:pStyle w:val="10"/>
            <w:jc w:val="center"/>
          </w:pPr>
        </w:pPrChange>
      </w:pPr>
      <w:ins w:id="421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ah,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1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AH в 1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проверки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записи</w:t>
        </w:r>
        <w:proofErr w:type="spellEnd"/>
      </w:ins>
    </w:p>
    <w:p w14:paraId="5EC4B36B" w14:textId="77777777" w:rsidR="00FA63FE" w:rsidRPr="00FA63FE" w:rsidRDefault="00FA63FE">
      <w:pPr>
        <w:pStyle w:val="10"/>
        <w:rPr>
          <w:ins w:id="42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23" w:author="Патюпин Михаил Сергеевич" w:date="2024-02-24T20:01:00Z">
          <w:pPr>
            <w:pStyle w:val="10"/>
            <w:jc w:val="center"/>
          </w:pPr>
        </w:pPrChange>
      </w:pPr>
      <w:ins w:id="424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dx,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0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DX в 0</w:t>
        </w:r>
      </w:ins>
    </w:p>
    <w:p w14:paraId="3B23FA1F" w14:textId="77777777" w:rsidR="00FA63FE" w:rsidRPr="00FA63FE" w:rsidRDefault="00FA63FE">
      <w:pPr>
        <w:pStyle w:val="10"/>
        <w:rPr>
          <w:ins w:id="42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26" w:author="Патюпин Михаил Сергеевич" w:date="2024-02-24T20:01:00Z">
          <w:pPr>
            <w:pStyle w:val="10"/>
            <w:jc w:val="center"/>
          </w:pPr>
        </w:pPrChange>
      </w:pPr>
      <w:ins w:id="427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int 14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прерывания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14h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проверки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возможности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записи</w:t>
        </w:r>
        <w:proofErr w:type="spellEnd"/>
      </w:ins>
    </w:p>
    <w:p w14:paraId="6E3F4077" w14:textId="77777777" w:rsidR="00FA63FE" w:rsidRPr="00FA63FE" w:rsidRDefault="00FA63FE">
      <w:pPr>
        <w:pStyle w:val="10"/>
        <w:rPr>
          <w:ins w:id="42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29" w:author="Патюпин Михаил Сергеевич" w:date="2024-02-24T20:01:00Z">
          <w:pPr>
            <w:pStyle w:val="10"/>
            <w:jc w:val="center"/>
          </w:pPr>
        </w:pPrChange>
      </w:pPr>
      <w:ins w:id="430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test al,80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Проверка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,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установлен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ли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бит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записи</w:t>
        </w:r>
        <w:proofErr w:type="spellEnd"/>
      </w:ins>
    </w:p>
    <w:p w14:paraId="0B9900D5" w14:textId="77777777" w:rsidR="00FA63FE" w:rsidRPr="00FA63FE" w:rsidRDefault="00FA63FE">
      <w:pPr>
        <w:pStyle w:val="10"/>
        <w:rPr>
          <w:ins w:id="43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32" w:author="Патюпин Михаил Сергеевич" w:date="2024-02-24T20:01:00Z">
          <w:pPr>
            <w:pStyle w:val="10"/>
            <w:jc w:val="center"/>
          </w:pPr>
        </w:pPrChange>
      </w:pPr>
      <w:ins w:id="433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jnz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NoWrite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Переход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к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NoWrite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,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если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запись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невозможна</w:t>
        </w:r>
        <w:proofErr w:type="spellEnd"/>
      </w:ins>
    </w:p>
    <w:p w14:paraId="07C19890" w14:textId="77777777" w:rsidR="00FA63FE" w:rsidRPr="00FA63FE" w:rsidRDefault="00FA63FE">
      <w:pPr>
        <w:pStyle w:val="10"/>
        <w:rPr>
          <w:ins w:id="43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35" w:author="Патюпин Михаил Сергеевич" w:date="2024-02-24T20:01:00Z">
          <w:pPr>
            <w:pStyle w:val="10"/>
            <w:jc w:val="center"/>
          </w:pPr>
        </w:pPrChange>
      </w:pPr>
      <w:ins w:id="436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ret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Возврат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из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</w:ins>
    </w:p>
    <w:p w14:paraId="29069418" w14:textId="77777777" w:rsidR="00FA63FE" w:rsidRPr="00FA63FE" w:rsidRDefault="00FA63FE">
      <w:pPr>
        <w:pStyle w:val="10"/>
        <w:rPr>
          <w:ins w:id="43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38" w:author="Патюпин Михаил Сергеевич" w:date="2024-02-24T20:01:00Z">
          <w:pPr>
            <w:pStyle w:val="10"/>
            <w:jc w:val="center"/>
          </w:pPr>
        </w:pPrChange>
      </w:pPr>
      <w:ins w:id="439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IsWrite_COM1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endp</w:t>
        </w:r>
        <w:proofErr w:type="spellEnd"/>
      </w:ins>
    </w:p>
    <w:p w14:paraId="7C6C3701" w14:textId="77777777" w:rsidR="00FA63FE" w:rsidRPr="00FA63FE" w:rsidRDefault="00FA63FE">
      <w:pPr>
        <w:pStyle w:val="10"/>
        <w:rPr>
          <w:ins w:id="44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41" w:author="Патюпин Михаил Сергеевич" w:date="2024-02-24T20:01:00Z">
          <w:pPr>
            <w:pStyle w:val="10"/>
            <w:jc w:val="center"/>
          </w:pPr>
        </w:pPrChange>
      </w:pPr>
    </w:p>
    <w:p w14:paraId="5E871CD8" w14:textId="77777777" w:rsidR="00FA63FE" w:rsidRPr="00FA63FE" w:rsidRDefault="00FA63FE">
      <w:pPr>
        <w:pStyle w:val="10"/>
        <w:rPr>
          <w:ins w:id="44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43" w:author="Патюпин Михаил Сергеевич" w:date="2024-02-24T20:01:00Z">
          <w:pPr>
            <w:pStyle w:val="10"/>
            <w:jc w:val="center"/>
          </w:pPr>
        </w:pPrChange>
      </w:pPr>
      <w:proofErr w:type="spellStart"/>
      <w:ins w:id="444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NoWrite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proc</w:t>
        </w:r>
      </w:ins>
    </w:p>
    <w:p w14:paraId="006A7180" w14:textId="77777777" w:rsidR="00FA63FE" w:rsidRPr="00FA63FE" w:rsidRDefault="00FA63FE">
      <w:pPr>
        <w:pStyle w:val="10"/>
        <w:rPr>
          <w:ins w:id="44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46" w:author="Патюпин Михаил Сергеевич" w:date="2024-02-24T20:01:00Z">
          <w:pPr>
            <w:pStyle w:val="10"/>
            <w:jc w:val="center"/>
          </w:pPr>
        </w:pPrChange>
      </w:pPr>
      <w:ins w:id="447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ah,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9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AH в 9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вывода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строки</w:t>
        </w:r>
      </w:ins>
    </w:p>
    <w:p w14:paraId="0E90E59D" w14:textId="77777777" w:rsidR="00FA63FE" w:rsidRPr="00FA63FE" w:rsidRDefault="00FA63FE">
      <w:pPr>
        <w:pStyle w:val="10"/>
        <w:rPr>
          <w:ins w:id="44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49" w:author="Патюпин Михаил Сергеевич" w:date="2024-02-24T20:01:00Z">
          <w:pPr>
            <w:pStyle w:val="10"/>
            <w:jc w:val="center"/>
          </w:pPr>
        </w:pPrChange>
      </w:pPr>
      <w:ins w:id="450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</w:t>
        </w:r>
        <w:proofErr w:type="spellStart"/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dx,offset</w:t>
        </w:r>
        <w:proofErr w:type="spellEnd"/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Error_Write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;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Загрузка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адреса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сообщения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об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ошибке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записи</w:t>
        </w:r>
        <w:proofErr w:type="spellEnd"/>
      </w:ins>
    </w:p>
    <w:p w14:paraId="67C56EA8" w14:textId="77777777" w:rsidR="00FA63FE" w:rsidRPr="00FA63FE" w:rsidRDefault="00FA63FE">
      <w:pPr>
        <w:pStyle w:val="10"/>
        <w:rPr>
          <w:ins w:id="45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52" w:author="Патюпин Михаил Сергеевич" w:date="2024-02-24T20:01:00Z">
          <w:pPr>
            <w:pStyle w:val="10"/>
            <w:jc w:val="center"/>
          </w:pPr>
        </w:pPrChange>
      </w:pPr>
      <w:ins w:id="453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add dx,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2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Коррекция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DX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пропуска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байта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длины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строки</w:t>
        </w:r>
      </w:ins>
    </w:p>
    <w:p w14:paraId="1C331856" w14:textId="77777777" w:rsidR="00FA63FE" w:rsidRPr="00FA63FE" w:rsidRDefault="00FA63FE">
      <w:pPr>
        <w:pStyle w:val="10"/>
        <w:rPr>
          <w:ins w:id="45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55" w:author="Патюпин Михаил Сергеевич" w:date="2024-02-24T20:01:00Z">
          <w:pPr>
            <w:pStyle w:val="10"/>
            <w:jc w:val="center"/>
          </w:pPr>
        </w:pPrChange>
      </w:pPr>
      <w:ins w:id="456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int 21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прерывания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21h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вывода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сообщения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об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ошибке</w:t>
        </w:r>
        <w:proofErr w:type="spellEnd"/>
      </w:ins>
    </w:p>
    <w:p w14:paraId="6F39493F" w14:textId="77777777" w:rsidR="00FA63FE" w:rsidRPr="00FA63FE" w:rsidRDefault="00FA63FE">
      <w:pPr>
        <w:pStyle w:val="10"/>
        <w:rPr>
          <w:ins w:id="45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58" w:author="Патюпин Михаил Сергеевич" w:date="2024-02-24T20:01:00Z">
          <w:pPr>
            <w:pStyle w:val="10"/>
            <w:jc w:val="center"/>
          </w:pPr>
        </w:pPrChange>
      </w:pPr>
      <w:ins w:id="459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ret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Возврат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из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</w:ins>
    </w:p>
    <w:p w14:paraId="03BBE3F6" w14:textId="77777777" w:rsidR="00FA63FE" w:rsidRPr="00FA63FE" w:rsidRDefault="00FA63FE">
      <w:pPr>
        <w:pStyle w:val="10"/>
        <w:rPr>
          <w:ins w:id="46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61" w:author="Патюпин Михаил Сергеевич" w:date="2024-02-24T20:01:00Z">
          <w:pPr>
            <w:pStyle w:val="10"/>
            <w:jc w:val="center"/>
          </w:pPr>
        </w:pPrChange>
      </w:pPr>
      <w:proofErr w:type="spellStart"/>
      <w:ins w:id="462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NoWrite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endp</w:t>
        </w:r>
        <w:proofErr w:type="spellEnd"/>
      </w:ins>
    </w:p>
    <w:p w14:paraId="5A250166" w14:textId="77777777" w:rsidR="00FA63FE" w:rsidRPr="00FA63FE" w:rsidRDefault="00FA63FE">
      <w:pPr>
        <w:pStyle w:val="10"/>
        <w:rPr>
          <w:ins w:id="46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64" w:author="Патюпин Михаил Сергеевич" w:date="2024-02-24T20:01:00Z">
          <w:pPr>
            <w:pStyle w:val="10"/>
            <w:jc w:val="center"/>
          </w:pPr>
        </w:pPrChange>
      </w:pPr>
    </w:p>
    <w:p w14:paraId="58B38643" w14:textId="77777777" w:rsidR="00FA63FE" w:rsidRPr="00FA63FE" w:rsidRDefault="00FA63FE">
      <w:pPr>
        <w:pStyle w:val="10"/>
        <w:rPr>
          <w:ins w:id="46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66" w:author="Патюпин Михаил Сергеевич" w:date="2024-02-24T20:01:00Z">
          <w:pPr>
            <w:pStyle w:val="10"/>
            <w:jc w:val="center"/>
          </w:pPr>
        </w:pPrChange>
      </w:pPr>
      <w:ins w:id="467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IsRead_COM2 proc</w:t>
        </w:r>
      </w:ins>
    </w:p>
    <w:p w14:paraId="7A329ADE" w14:textId="77777777" w:rsidR="00FA63FE" w:rsidRPr="00FA63FE" w:rsidRDefault="00FA63FE">
      <w:pPr>
        <w:pStyle w:val="10"/>
        <w:rPr>
          <w:ins w:id="46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69" w:author="Патюпин Михаил Сергеевич" w:date="2024-02-24T20:01:00Z">
          <w:pPr>
            <w:pStyle w:val="10"/>
            <w:jc w:val="center"/>
          </w:pPr>
        </w:pPrChange>
      </w:pPr>
      <w:ins w:id="470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mov ah,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2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AH в 2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проверки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чтения</w:t>
        </w:r>
        <w:proofErr w:type="spellEnd"/>
      </w:ins>
    </w:p>
    <w:p w14:paraId="026C3163" w14:textId="77777777" w:rsidR="00FA63FE" w:rsidRPr="00FA63FE" w:rsidRDefault="00FA63FE">
      <w:pPr>
        <w:pStyle w:val="10"/>
        <w:rPr>
          <w:ins w:id="47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72" w:author="Патюпин Михаил Сергеевич" w:date="2024-02-24T20:01:00Z">
          <w:pPr>
            <w:pStyle w:val="10"/>
            <w:jc w:val="center"/>
          </w:pPr>
        </w:pPrChange>
      </w:pPr>
      <w:ins w:id="473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mov dx,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1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DX в 1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COM2</w:t>
        </w:r>
      </w:ins>
    </w:p>
    <w:p w14:paraId="0BAF4476" w14:textId="77777777" w:rsidR="00FA63FE" w:rsidRPr="00FA63FE" w:rsidRDefault="00FA63FE">
      <w:pPr>
        <w:pStyle w:val="10"/>
        <w:rPr>
          <w:ins w:id="47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75" w:author="Патюпин Михаил Сергеевич" w:date="2024-02-24T20:01:00Z">
          <w:pPr>
            <w:pStyle w:val="10"/>
            <w:jc w:val="center"/>
          </w:pPr>
        </w:pPrChange>
      </w:pPr>
      <w:ins w:id="476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int 14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прерывания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14h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проверки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возможности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чтения</w:t>
        </w:r>
        <w:proofErr w:type="spellEnd"/>
      </w:ins>
    </w:p>
    <w:p w14:paraId="5DE21DC3" w14:textId="77777777" w:rsidR="00FA63FE" w:rsidRPr="00FA63FE" w:rsidRDefault="00FA63FE">
      <w:pPr>
        <w:pStyle w:val="10"/>
        <w:rPr>
          <w:ins w:id="47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78" w:author="Патюпин Михаил Сергеевич" w:date="2024-02-24T20:01:00Z">
          <w:pPr>
            <w:pStyle w:val="10"/>
            <w:jc w:val="center"/>
          </w:pPr>
        </w:pPrChange>
      </w:pPr>
      <w:ins w:id="479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test al,80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Проверка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,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установлен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ли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бит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чтения</w:t>
        </w:r>
        <w:proofErr w:type="spellEnd"/>
      </w:ins>
    </w:p>
    <w:p w14:paraId="469CA9D5" w14:textId="77777777" w:rsidR="00FA63FE" w:rsidRPr="00FA63FE" w:rsidRDefault="00FA63FE">
      <w:pPr>
        <w:pStyle w:val="10"/>
        <w:rPr>
          <w:ins w:id="48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81" w:author="Патюпин Михаил Сергеевич" w:date="2024-02-24T20:01:00Z">
          <w:pPr>
            <w:pStyle w:val="10"/>
            <w:jc w:val="center"/>
          </w:pPr>
        </w:pPrChange>
      </w:pPr>
      <w:ins w:id="482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jnz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NoRead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Переход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к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NoRead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,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если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чтение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невозможно</w:t>
        </w:r>
      </w:ins>
    </w:p>
    <w:p w14:paraId="032C1F6F" w14:textId="77777777" w:rsidR="00FA63FE" w:rsidRPr="00FA63FE" w:rsidRDefault="00FA63FE">
      <w:pPr>
        <w:pStyle w:val="10"/>
        <w:rPr>
          <w:ins w:id="48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84" w:author="Патюпин Михаил Сергеевич" w:date="2024-02-24T20:01:00Z">
          <w:pPr>
            <w:pStyle w:val="10"/>
            <w:jc w:val="center"/>
          </w:pPr>
        </w:pPrChange>
      </w:pPr>
      <w:ins w:id="485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ret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Возврат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из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</w:ins>
    </w:p>
    <w:p w14:paraId="4EBE8AA3" w14:textId="77777777" w:rsidR="00FA63FE" w:rsidRPr="00FA63FE" w:rsidRDefault="00FA63FE">
      <w:pPr>
        <w:pStyle w:val="10"/>
        <w:rPr>
          <w:ins w:id="48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87" w:author="Патюпин Михаил Сергеевич" w:date="2024-02-24T20:01:00Z">
          <w:pPr>
            <w:pStyle w:val="10"/>
            <w:jc w:val="center"/>
          </w:pPr>
        </w:pPrChange>
      </w:pPr>
      <w:ins w:id="488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IsRead_COM2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endp</w:t>
        </w:r>
        <w:proofErr w:type="spellEnd"/>
      </w:ins>
    </w:p>
    <w:p w14:paraId="7ED97A96" w14:textId="77777777" w:rsidR="00FA63FE" w:rsidRPr="00FA63FE" w:rsidRDefault="00FA63FE">
      <w:pPr>
        <w:pStyle w:val="10"/>
        <w:rPr>
          <w:ins w:id="48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90" w:author="Патюпин Михаил Сергеевич" w:date="2024-02-24T20:01:00Z">
          <w:pPr>
            <w:pStyle w:val="10"/>
            <w:jc w:val="center"/>
          </w:pPr>
        </w:pPrChange>
      </w:pPr>
    </w:p>
    <w:p w14:paraId="7840C87F" w14:textId="77777777" w:rsidR="00FA63FE" w:rsidRPr="00FA63FE" w:rsidRDefault="00FA63FE">
      <w:pPr>
        <w:pStyle w:val="10"/>
        <w:rPr>
          <w:ins w:id="49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92" w:author="Патюпин Михаил Сергеевич" w:date="2024-02-24T20:01:00Z">
          <w:pPr>
            <w:pStyle w:val="10"/>
            <w:jc w:val="center"/>
          </w:pPr>
        </w:pPrChange>
      </w:pPr>
      <w:proofErr w:type="spellStart"/>
      <w:ins w:id="493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NoRead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proc</w:t>
        </w:r>
      </w:ins>
    </w:p>
    <w:p w14:paraId="6858A1A7" w14:textId="77777777" w:rsidR="00FA63FE" w:rsidRPr="00FA63FE" w:rsidRDefault="00FA63FE">
      <w:pPr>
        <w:pStyle w:val="10"/>
        <w:rPr>
          <w:ins w:id="49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95" w:author="Патюпин Михаил Сергеевич" w:date="2024-02-24T20:01:00Z">
          <w:pPr>
            <w:pStyle w:val="10"/>
            <w:jc w:val="center"/>
          </w:pPr>
        </w:pPrChange>
      </w:pPr>
      <w:ins w:id="496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ah,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9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AH в 9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вывода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строки</w:t>
        </w:r>
      </w:ins>
    </w:p>
    <w:p w14:paraId="2B3E64B4" w14:textId="77777777" w:rsidR="00FA63FE" w:rsidRPr="00FA63FE" w:rsidRDefault="00FA63FE">
      <w:pPr>
        <w:pStyle w:val="10"/>
        <w:rPr>
          <w:ins w:id="49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498" w:author="Патюпин Михаил Сергеевич" w:date="2024-02-24T20:01:00Z">
          <w:pPr>
            <w:pStyle w:val="10"/>
            <w:jc w:val="center"/>
          </w:pPr>
        </w:pPrChange>
      </w:pPr>
      <w:ins w:id="499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</w:t>
        </w:r>
        <w:proofErr w:type="spellStart"/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dx,offset</w:t>
        </w:r>
        <w:proofErr w:type="spellEnd"/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Error_Read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;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Загрузка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адреса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сообщения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об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ошибке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чтения</w:t>
        </w:r>
        <w:proofErr w:type="spellEnd"/>
      </w:ins>
    </w:p>
    <w:p w14:paraId="13AA097C" w14:textId="77777777" w:rsidR="00FA63FE" w:rsidRPr="00FA63FE" w:rsidRDefault="00FA63FE">
      <w:pPr>
        <w:pStyle w:val="10"/>
        <w:rPr>
          <w:ins w:id="50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01" w:author="Патюпин Михаил Сергеевич" w:date="2024-02-24T20:01:00Z">
          <w:pPr>
            <w:pStyle w:val="10"/>
            <w:jc w:val="center"/>
          </w:pPr>
        </w:pPrChange>
      </w:pPr>
      <w:ins w:id="502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add dx,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2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Коррекция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DX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пропуска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байта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длины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строки</w:t>
        </w:r>
      </w:ins>
    </w:p>
    <w:p w14:paraId="7D3AA772" w14:textId="77777777" w:rsidR="00FA63FE" w:rsidRPr="00FA63FE" w:rsidRDefault="00FA63FE">
      <w:pPr>
        <w:pStyle w:val="10"/>
        <w:rPr>
          <w:ins w:id="50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04" w:author="Патюпин Михаил Сергеевич" w:date="2024-02-24T20:01:00Z">
          <w:pPr>
            <w:pStyle w:val="10"/>
            <w:jc w:val="center"/>
          </w:pPr>
        </w:pPrChange>
      </w:pPr>
      <w:ins w:id="505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int 21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прерывания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21h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вывода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сообщения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об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ошибке</w:t>
        </w:r>
        <w:proofErr w:type="spellEnd"/>
      </w:ins>
    </w:p>
    <w:p w14:paraId="4E36B29B" w14:textId="77777777" w:rsidR="00FA63FE" w:rsidRPr="00FA63FE" w:rsidRDefault="00FA63FE">
      <w:pPr>
        <w:pStyle w:val="10"/>
        <w:rPr>
          <w:ins w:id="50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07" w:author="Патюпин Михаил Сергеевич" w:date="2024-02-24T20:01:00Z">
          <w:pPr>
            <w:pStyle w:val="10"/>
            <w:jc w:val="center"/>
          </w:pPr>
        </w:pPrChange>
      </w:pPr>
      <w:ins w:id="508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ret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Возврат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из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</w:ins>
    </w:p>
    <w:p w14:paraId="236EB742" w14:textId="77777777" w:rsidR="00FA63FE" w:rsidRPr="00FA63FE" w:rsidRDefault="00FA63FE">
      <w:pPr>
        <w:pStyle w:val="10"/>
        <w:rPr>
          <w:ins w:id="50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10" w:author="Патюпин Михаил Сергеевич" w:date="2024-02-24T20:01:00Z">
          <w:pPr>
            <w:pStyle w:val="10"/>
            <w:jc w:val="center"/>
          </w:pPr>
        </w:pPrChange>
      </w:pPr>
      <w:proofErr w:type="spellStart"/>
      <w:ins w:id="511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NoRead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endp</w:t>
        </w:r>
        <w:proofErr w:type="spellEnd"/>
      </w:ins>
    </w:p>
    <w:p w14:paraId="6979155F" w14:textId="77777777" w:rsidR="00FA63FE" w:rsidRPr="00FA63FE" w:rsidRDefault="00FA63FE">
      <w:pPr>
        <w:pStyle w:val="10"/>
        <w:rPr>
          <w:ins w:id="51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13" w:author="Патюпин Михаил Сергеевич" w:date="2024-02-24T20:01:00Z">
          <w:pPr>
            <w:pStyle w:val="10"/>
            <w:jc w:val="center"/>
          </w:pPr>
        </w:pPrChange>
      </w:pPr>
    </w:p>
    <w:p w14:paraId="6535D8C4" w14:textId="77777777" w:rsidR="00FA63FE" w:rsidRPr="00FA63FE" w:rsidRDefault="00FA63FE">
      <w:pPr>
        <w:pStyle w:val="10"/>
        <w:rPr>
          <w:ins w:id="51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15" w:author="Патюпин Михаил Сергеевич" w:date="2024-02-24T20:01:00Z">
          <w:pPr>
            <w:pStyle w:val="10"/>
            <w:jc w:val="center"/>
          </w:pPr>
        </w:pPrChange>
      </w:pPr>
      <w:ins w:id="516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Output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proc</w:t>
        </w:r>
        <w:proofErr w:type="gramEnd"/>
      </w:ins>
    </w:p>
    <w:p w14:paraId="5DC9CFB0" w14:textId="77777777" w:rsidR="00FA63FE" w:rsidRPr="00FA63FE" w:rsidRDefault="00FA63FE">
      <w:pPr>
        <w:pStyle w:val="10"/>
        <w:rPr>
          <w:ins w:id="51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18" w:author="Патюпин Михаил Сергеевич" w:date="2024-02-24T20:01:00Z">
          <w:pPr>
            <w:pStyle w:val="10"/>
            <w:jc w:val="center"/>
          </w:pPr>
        </w:pPrChange>
      </w:pPr>
      <w:ins w:id="519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ah,02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AH в 02h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вывода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символа</w:t>
        </w:r>
        <w:proofErr w:type="spellEnd"/>
      </w:ins>
    </w:p>
    <w:p w14:paraId="22316FC7" w14:textId="77777777" w:rsidR="00FA63FE" w:rsidRPr="00FA63FE" w:rsidRDefault="00FA63FE">
      <w:pPr>
        <w:pStyle w:val="10"/>
        <w:rPr>
          <w:ins w:id="52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21" w:author="Патюпин Михаил Сергеевич" w:date="2024-02-24T20:01:00Z">
          <w:pPr>
            <w:pStyle w:val="10"/>
            <w:jc w:val="center"/>
          </w:pPr>
        </w:pPrChange>
      </w:pPr>
      <w:ins w:id="522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mov </w:t>
        </w:r>
        <w:proofErr w:type="spellStart"/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dl,al</w:t>
        </w:r>
        <w:proofErr w:type="spellEnd"/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;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Копирование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из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AL в DL</w:t>
        </w:r>
      </w:ins>
    </w:p>
    <w:p w14:paraId="5D99DACA" w14:textId="77777777" w:rsidR="00FA63FE" w:rsidRPr="00FA63FE" w:rsidRDefault="00FA63FE">
      <w:pPr>
        <w:pStyle w:val="10"/>
        <w:rPr>
          <w:ins w:id="52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24" w:author="Патюпин Михаил Сергеевич" w:date="2024-02-24T20:01:00Z">
          <w:pPr>
            <w:pStyle w:val="10"/>
            <w:jc w:val="center"/>
          </w:pPr>
        </w:pPrChange>
      </w:pPr>
      <w:ins w:id="525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int 21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прерывания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21h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вывода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символа</w:t>
        </w:r>
        <w:proofErr w:type="spellEnd"/>
      </w:ins>
    </w:p>
    <w:p w14:paraId="726B6BBE" w14:textId="77777777" w:rsidR="00FA63FE" w:rsidRPr="00FA63FE" w:rsidRDefault="00FA63FE">
      <w:pPr>
        <w:pStyle w:val="10"/>
        <w:rPr>
          <w:ins w:id="52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27" w:author="Патюпин Михаил Сергеевич" w:date="2024-02-24T20:01:00Z">
          <w:pPr>
            <w:pStyle w:val="10"/>
            <w:jc w:val="center"/>
          </w:pPr>
        </w:pPrChange>
      </w:pPr>
      <w:ins w:id="528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ret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Возврат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из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</w:ins>
    </w:p>
    <w:p w14:paraId="1E115B9A" w14:textId="77777777" w:rsidR="00FA63FE" w:rsidRPr="00FA63FE" w:rsidRDefault="00FA63FE">
      <w:pPr>
        <w:pStyle w:val="10"/>
        <w:rPr>
          <w:ins w:id="52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30" w:author="Патюпин Михаил Сергеевич" w:date="2024-02-24T20:01:00Z">
          <w:pPr>
            <w:pStyle w:val="10"/>
            <w:jc w:val="center"/>
          </w:pPr>
        </w:pPrChange>
      </w:pPr>
      <w:ins w:id="531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Output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endp</w:t>
        </w:r>
        <w:proofErr w:type="spellEnd"/>
      </w:ins>
    </w:p>
    <w:p w14:paraId="1AF3D4ED" w14:textId="77777777" w:rsidR="00FA63FE" w:rsidRPr="00FA63FE" w:rsidRDefault="00FA63FE">
      <w:pPr>
        <w:pStyle w:val="10"/>
        <w:rPr>
          <w:ins w:id="53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33" w:author="Патюпин Михаил Сергеевич" w:date="2024-02-24T20:01:00Z">
          <w:pPr>
            <w:pStyle w:val="10"/>
            <w:jc w:val="center"/>
          </w:pPr>
        </w:pPrChange>
      </w:pPr>
    </w:p>
    <w:p w14:paraId="173C417F" w14:textId="77777777" w:rsidR="00FA63FE" w:rsidRPr="00FA63FE" w:rsidRDefault="00FA63FE">
      <w:pPr>
        <w:pStyle w:val="10"/>
        <w:rPr>
          <w:ins w:id="53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35" w:author="Патюпин Михаил Сергеевич" w:date="2024-02-24T20:01:00Z">
          <w:pPr>
            <w:pStyle w:val="10"/>
            <w:jc w:val="center"/>
          </w:pPr>
        </w:pPrChange>
      </w:pPr>
      <w:ins w:id="536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Exit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proc</w:t>
        </w:r>
        <w:proofErr w:type="gramEnd"/>
      </w:ins>
    </w:p>
    <w:p w14:paraId="7DA95DDB" w14:textId="77777777" w:rsidR="00FA63FE" w:rsidRPr="00FA63FE" w:rsidRDefault="00FA63FE">
      <w:pPr>
        <w:pStyle w:val="10"/>
        <w:rPr>
          <w:ins w:id="53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38" w:author="Патюпин Михаил Сергеевич" w:date="2024-02-24T20:01:00Z">
          <w:pPr>
            <w:pStyle w:val="10"/>
            <w:jc w:val="center"/>
          </w:pPr>
        </w:pPrChange>
      </w:pPr>
      <w:ins w:id="539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mov ax,4C00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AX в 4C00h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завершения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программы</w:t>
        </w:r>
        <w:proofErr w:type="spellEnd"/>
      </w:ins>
    </w:p>
    <w:p w14:paraId="658287A7" w14:textId="77777777" w:rsidR="00FA63FE" w:rsidRPr="00FA63FE" w:rsidRDefault="00FA63FE">
      <w:pPr>
        <w:pStyle w:val="10"/>
        <w:rPr>
          <w:ins w:id="54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41" w:author="Патюпин Михаил Сергеевич" w:date="2024-02-24T20:01:00Z">
          <w:pPr>
            <w:pStyle w:val="10"/>
            <w:jc w:val="center"/>
          </w:pPr>
        </w:pPrChange>
      </w:pPr>
      <w:ins w:id="542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int 21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прерывания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21h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завершения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программы</w:t>
        </w:r>
        <w:proofErr w:type="spellEnd"/>
      </w:ins>
    </w:p>
    <w:p w14:paraId="5B9AFD7D" w14:textId="77777777" w:rsidR="00FA63FE" w:rsidRPr="00FA63FE" w:rsidRDefault="00FA63FE">
      <w:pPr>
        <w:pStyle w:val="10"/>
        <w:rPr>
          <w:ins w:id="54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44" w:author="Патюпин Михаил Сергеевич" w:date="2024-02-24T20:01:00Z">
          <w:pPr>
            <w:pStyle w:val="10"/>
            <w:jc w:val="center"/>
          </w:pPr>
        </w:pPrChange>
      </w:pPr>
      <w:ins w:id="545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  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ret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Возврат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из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</w:ins>
    </w:p>
    <w:p w14:paraId="57181312" w14:textId="4457B5B4" w:rsidR="00FA63FE" w:rsidDel="00FA63FE" w:rsidRDefault="00FA63FE" w:rsidP="00FA63FE">
      <w:pPr>
        <w:pStyle w:val="10"/>
        <w:jc w:val="both"/>
        <w:rPr>
          <w:del w:id="54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ins w:id="547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Exit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endp</w:t>
        </w:r>
      </w:ins>
      <w:proofErr w:type="spellEnd"/>
      <w:del w:id="548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.model small</w:delText>
        </w:r>
      </w:del>
    </w:p>
    <w:p w14:paraId="73E295CD" w14:textId="77777777" w:rsidR="00FA63FE" w:rsidRPr="00FA63FE" w:rsidRDefault="00FA63FE">
      <w:pPr>
        <w:pStyle w:val="10"/>
        <w:jc w:val="both"/>
        <w:rPr>
          <w:ins w:id="54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50" w:author="Патюпин Михаил Сергеевич" w:date="2024-02-24T20:01:00Z">
          <w:pPr>
            <w:pStyle w:val="10"/>
          </w:pPr>
        </w:pPrChange>
      </w:pPr>
    </w:p>
    <w:p w14:paraId="51A08CEE" w14:textId="348215AD" w:rsidR="00FA63FE" w:rsidRPr="00FA63FE" w:rsidDel="00FA63FE" w:rsidRDefault="00FA63FE">
      <w:pPr>
        <w:pStyle w:val="10"/>
        <w:jc w:val="both"/>
        <w:rPr>
          <w:del w:id="55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52" w:author="Патюпин Михаил Сергеевич" w:date="2024-02-24T20:01:00Z">
          <w:pPr>
            <w:pStyle w:val="10"/>
          </w:pPr>
        </w:pPrChange>
      </w:pPr>
      <w:del w:id="553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.stack 100h</w:delText>
        </w:r>
      </w:del>
    </w:p>
    <w:p w14:paraId="174B55D0" w14:textId="7D866C2E" w:rsidR="00FA63FE" w:rsidRPr="00FA63FE" w:rsidDel="00FA63FE" w:rsidRDefault="00FA63FE">
      <w:pPr>
        <w:pStyle w:val="10"/>
        <w:jc w:val="both"/>
        <w:rPr>
          <w:del w:id="55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55" w:author="Патюпин Михаил Сергеевич" w:date="2024-02-24T20:01:00Z">
          <w:pPr>
            <w:pStyle w:val="10"/>
          </w:pPr>
        </w:pPrChange>
      </w:pPr>
    </w:p>
    <w:p w14:paraId="4027CDC0" w14:textId="43B9B7A7" w:rsidR="00FA63FE" w:rsidRPr="00FA63FE" w:rsidDel="00FA63FE" w:rsidRDefault="00FA63FE">
      <w:pPr>
        <w:pStyle w:val="10"/>
        <w:jc w:val="both"/>
        <w:rPr>
          <w:del w:id="55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57" w:author="Патюпин Михаил Сергеевич" w:date="2024-02-24T20:01:00Z">
          <w:pPr>
            <w:pStyle w:val="10"/>
          </w:pPr>
        </w:pPrChange>
      </w:pPr>
      <w:del w:id="558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.data</w:delText>
        </w:r>
      </w:del>
    </w:p>
    <w:p w14:paraId="520D19A3" w14:textId="46C74DF2" w:rsidR="00FA63FE" w:rsidRPr="00FA63FE" w:rsidDel="00FA63FE" w:rsidRDefault="00FA63FE">
      <w:pPr>
        <w:pStyle w:val="10"/>
        <w:jc w:val="both"/>
        <w:rPr>
          <w:del w:id="55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60" w:author="Патюпин Михаил Сергеевич" w:date="2024-02-24T20:01:00Z">
          <w:pPr>
            <w:pStyle w:val="10"/>
          </w:pPr>
        </w:pPrChange>
      </w:pPr>
    </w:p>
    <w:p w14:paraId="5B9D68B7" w14:textId="6F1F81BB" w:rsidR="00FA63FE" w:rsidRPr="00FA63FE" w:rsidDel="00FA63FE" w:rsidRDefault="00FA63FE">
      <w:pPr>
        <w:pStyle w:val="10"/>
        <w:jc w:val="both"/>
        <w:rPr>
          <w:del w:id="56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62" w:author="Патюпин Михаил Сергеевич" w:date="2024-02-24T20:01:00Z">
          <w:pPr>
            <w:pStyle w:val="10"/>
          </w:pPr>
        </w:pPrChange>
      </w:pPr>
      <w:del w:id="563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Error_Write db "Write error!",0Dh,0Ah,'$'</w:delText>
        </w:r>
      </w:del>
    </w:p>
    <w:p w14:paraId="40C720E7" w14:textId="506F0C1E" w:rsidR="00FA63FE" w:rsidRPr="00FA63FE" w:rsidDel="00FA63FE" w:rsidRDefault="00FA63FE">
      <w:pPr>
        <w:pStyle w:val="10"/>
        <w:jc w:val="both"/>
        <w:rPr>
          <w:del w:id="56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65" w:author="Патюпин Михаил Сергеевич" w:date="2024-02-24T20:01:00Z">
          <w:pPr>
            <w:pStyle w:val="10"/>
          </w:pPr>
        </w:pPrChange>
      </w:pPr>
      <w:del w:id="566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Error_Read db "Read error!",0Dh,0Ah,'$'</w:delText>
        </w:r>
      </w:del>
    </w:p>
    <w:p w14:paraId="32461164" w14:textId="1AC925E1" w:rsidR="00FA63FE" w:rsidRPr="00FA63FE" w:rsidDel="00FA63FE" w:rsidRDefault="00FA63FE">
      <w:pPr>
        <w:pStyle w:val="10"/>
        <w:jc w:val="both"/>
        <w:rPr>
          <w:del w:id="56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68" w:author="Патюпин Михаил Сергеевич" w:date="2024-02-24T20:01:00Z">
          <w:pPr>
            <w:pStyle w:val="10"/>
          </w:pPr>
        </w:pPrChange>
      </w:pPr>
      <w:del w:id="569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Information db "Byte sent: $"</w:delText>
        </w:r>
      </w:del>
    </w:p>
    <w:p w14:paraId="4515EA24" w14:textId="01C55F26" w:rsidR="00FA63FE" w:rsidRPr="00FA63FE" w:rsidDel="00FA63FE" w:rsidRDefault="00FA63FE">
      <w:pPr>
        <w:pStyle w:val="10"/>
        <w:jc w:val="both"/>
        <w:rPr>
          <w:del w:id="57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71" w:author="Патюпин Михаил Сергеевич" w:date="2024-02-24T20:01:00Z">
          <w:pPr>
            <w:pStyle w:val="10"/>
          </w:pPr>
        </w:pPrChange>
      </w:pPr>
      <w:del w:id="572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   </w:delText>
        </w:r>
      </w:del>
    </w:p>
    <w:p w14:paraId="74C4457C" w14:textId="273B0B34" w:rsidR="00FA63FE" w:rsidRPr="00FA63FE" w:rsidDel="00FA63FE" w:rsidRDefault="00FA63FE">
      <w:pPr>
        <w:pStyle w:val="10"/>
        <w:jc w:val="both"/>
        <w:rPr>
          <w:del w:id="57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74" w:author="Патюпин Михаил Сергеевич" w:date="2024-02-24T20:01:00Z">
          <w:pPr>
            <w:pStyle w:val="10"/>
          </w:pPr>
        </w:pPrChange>
      </w:pPr>
      <w:del w:id="575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.code</w:delText>
        </w:r>
      </w:del>
    </w:p>
    <w:p w14:paraId="28AAA128" w14:textId="1F2998A2" w:rsidR="00FA63FE" w:rsidRPr="00FA63FE" w:rsidDel="00FA63FE" w:rsidRDefault="00FA63FE">
      <w:pPr>
        <w:pStyle w:val="10"/>
        <w:jc w:val="both"/>
        <w:rPr>
          <w:del w:id="57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77" w:author="Патюпин Михаил Сергеевич" w:date="2024-02-24T20:01:00Z">
          <w:pPr>
            <w:pStyle w:val="10"/>
          </w:pPr>
        </w:pPrChange>
      </w:pPr>
    </w:p>
    <w:p w14:paraId="34F53FCB" w14:textId="0C6E80A2" w:rsidR="00FA63FE" w:rsidRPr="00FA63FE" w:rsidDel="00FA63FE" w:rsidRDefault="00FA63FE">
      <w:pPr>
        <w:pStyle w:val="10"/>
        <w:jc w:val="both"/>
        <w:rPr>
          <w:del w:id="57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79" w:author="Патюпин Михаил Сергеевич" w:date="2024-02-24T20:01:00Z">
          <w:pPr>
            <w:pStyle w:val="10"/>
          </w:pPr>
        </w:pPrChange>
      </w:pPr>
      <w:del w:id="580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jmp start</w:delText>
        </w:r>
      </w:del>
    </w:p>
    <w:p w14:paraId="3F9D146E" w14:textId="06496B75" w:rsidR="00FA63FE" w:rsidRPr="00FA63FE" w:rsidDel="00FA63FE" w:rsidRDefault="00FA63FE">
      <w:pPr>
        <w:pStyle w:val="10"/>
        <w:jc w:val="both"/>
        <w:rPr>
          <w:del w:id="58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82" w:author="Патюпин Михаил Сергеевич" w:date="2024-02-24T20:01:00Z">
          <w:pPr>
            <w:pStyle w:val="10"/>
          </w:pPr>
        </w:pPrChange>
      </w:pPr>
    </w:p>
    <w:p w14:paraId="082596F5" w14:textId="6BE88187" w:rsidR="00FA63FE" w:rsidRPr="00FA63FE" w:rsidDel="00FA63FE" w:rsidRDefault="00FA63FE">
      <w:pPr>
        <w:pStyle w:val="10"/>
        <w:jc w:val="both"/>
        <w:rPr>
          <w:del w:id="58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84" w:author="Патюпин Михаил Сергеевич" w:date="2024-02-24T20:01:00Z">
          <w:pPr>
            <w:pStyle w:val="10"/>
          </w:pPr>
        </w:pPrChange>
      </w:pPr>
      <w:del w:id="585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Init_COM1 proc</w:delText>
        </w:r>
      </w:del>
    </w:p>
    <w:p w14:paraId="251CE410" w14:textId="03536A78" w:rsidR="00FA63FE" w:rsidRPr="00FA63FE" w:rsidDel="00FA63FE" w:rsidRDefault="00FA63FE">
      <w:pPr>
        <w:pStyle w:val="10"/>
        <w:jc w:val="both"/>
        <w:rPr>
          <w:del w:id="58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87" w:author="Патюпин Михаил Сергеевич" w:date="2024-02-24T20:01:00Z">
          <w:pPr>
            <w:pStyle w:val="10"/>
          </w:pPr>
        </w:pPrChange>
      </w:pPr>
      <w:del w:id="588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xor ax,ax</w:delText>
        </w:r>
      </w:del>
    </w:p>
    <w:p w14:paraId="6065EFFC" w14:textId="4C1763E4" w:rsidR="00FA63FE" w:rsidRPr="00FA63FE" w:rsidDel="00FA63FE" w:rsidRDefault="00FA63FE">
      <w:pPr>
        <w:pStyle w:val="10"/>
        <w:jc w:val="both"/>
        <w:rPr>
          <w:del w:id="58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90" w:author="Патюпин Михаил Сергеевич" w:date="2024-02-24T20:01:00Z">
          <w:pPr>
            <w:pStyle w:val="10"/>
          </w:pPr>
        </w:pPrChange>
      </w:pPr>
      <w:del w:id="591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al,10100011b</w:delText>
        </w:r>
      </w:del>
    </w:p>
    <w:p w14:paraId="41B47CE6" w14:textId="5848FE22" w:rsidR="00FA63FE" w:rsidRPr="00FA63FE" w:rsidDel="00FA63FE" w:rsidRDefault="00FA63FE">
      <w:pPr>
        <w:pStyle w:val="10"/>
        <w:jc w:val="both"/>
        <w:rPr>
          <w:del w:id="59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93" w:author="Патюпин Михаил Сергеевич" w:date="2024-02-24T20:01:00Z">
          <w:pPr>
            <w:pStyle w:val="10"/>
          </w:pPr>
        </w:pPrChange>
      </w:pPr>
      <w:del w:id="594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dx,0</w:delText>
        </w:r>
      </w:del>
    </w:p>
    <w:p w14:paraId="4428620A" w14:textId="527FB448" w:rsidR="00FA63FE" w:rsidRPr="00FA63FE" w:rsidDel="00FA63FE" w:rsidRDefault="00FA63FE">
      <w:pPr>
        <w:pStyle w:val="10"/>
        <w:jc w:val="both"/>
        <w:rPr>
          <w:del w:id="59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96" w:author="Патюпин Михаил Сергеевич" w:date="2024-02-24T20:01:00Z">
          <w:pPr>
            <w:pStyle w:val="10"/>
          </w:pPr>
        </w:pPrChange>
      </w:pPr>
      <w:del w:id="597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int 14h</w:delText>
        </w:r>
      </w:del>
    </w:p>
    <w:p w14:paraId="5C45F558" w14:textId="4F51A83E" w:rsidR="00FA63FE" w:rsidRPr="00FA63FE" w:rsidDel="00FA63FE" w:rsidRDefault="00FA63FE">
      <w:pPr>
        <w:pStyle w:val="10"/>
        <w:jc w:val="both"/>
        <w:rPr>
          <w:del w:id="59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599" w:author="Патюпин Михаил Сергеевич" w:date="2024-02-24T20:01:00Z">
          <w:pPr>
            <w:pStyle w:val="10"/>
          </w:pPr>
        </w:pPrChange>
      </w:pPr>
      <w:del w:id="600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ret            </w:delText>
        </w:r>
      </w:del>
    </w:p>
    <w:p w14:paraId="02E21766" w14:textId="23D39B43" w:rsidR="00FA63FE" w:rsidRPr="00FA63FE" w:rsidDel="00FA63FE" w:rsidRDefault="00FA63FE">
      <w:pPr>
        <w:pStyle w:val="10"/>
        <w:jc w:val="both"/>
        <w:rPr>
          <w:del w:id="60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02" w:author="Патюпин Михаил Сергеевич" w:date="2024-02-24T20:01:00Z">
          <w:pPr>
            <w:pStyle w:val="10"/>
          </w:pPr>
        </w:pPrChange>
      </w:pPr>
      <w:del w:id="603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Init_COM1 endp</w:delText>
        </w:r>
      </w:del>
    </w:p>
    <w:p w14:paraId="36A86325" w14:textId="07F8130A" w:rsidR="00FA63FE" w:rsidRPr="00FA63FE" w:rsidDel="00FA63FE" w:rsidRDefault="00FA63FE">
      <w:pPr>
        <w:pStyle w:val="10"/>
        <w:jc w:val="both"/>
        <w:rPr>
          <w:del w:id="60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05" w:author="Патюпин Михаил Сергеевич" w:date="2024-02-24T20:01:00Z">
          <w:pPr>
            <w:pStyle w:val="10"/>
          </w:pPr>
        </w:pPrChange>
      </w:pPr>
    </w:p>
    <w:p w14:paraId="74F05A08" w14:textId="1ED03EE6" w:rsidR="00FA63FE" w:rsidRPr="00FA63FE" w:rsidDel="00FA63FE" w:rsidRDefault="00FA63FE">
      <w:pPr>
        <w:pStyle w:val="10"/>
        <w:jc w:val="both"/>
        <w:rPr>
          <w:del w:id="60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07" w:author="Патюпин Михаил Сергеевич" w:date="2024-02-24T20:01:00Z">
          <w:pPr>
            <w:pStyle w:val="10"/>
          </w:pPr>
        </w:pPrChange>
      </w:pPr>
      <w:del w:id="608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IsWrite_COM1 proc</w:delText>
        </w:r>
      </w:del>
    </w:p>
    <w:p w14:paraId="43BAE2B6" w14:textId="2FC4AFF4" w:rsidR="00FA63FE" w:rsidRPr="00FA63FE" w:rsidDel="00FA63FE" w:rsidRDefault="00FA63FE">
      <w:pPr>
        <w:pStyle w:val="10"/>
        <w:jc w:val="both"/>
        <w:rPr>
          <w:del w:id="60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10" w:author="Патюпин Михаил Сергеевич" w:date="2024-02-24T20:01:00Z">
          <w:pPr>
            <w:pStyle w:val="10"/>
          </w:pPr>
        </w:pPrChange>
      </w:pPr>
      <w:del w:id="611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al,'A'</w:delText>
        </w:r>
      </w:del>
    </w:p>
    <w:p w14:paraId="7398390E" w14:textId="19C5657A" w:rsidR="00FA63FE" w:rsidRPr="00FA63FE" w:rsidDel="00FA63FE" w:rsidRDefault="00FA63FE">
      <w:pPr>
        <w:pStyle w:val="10"/>
        <w:jc w:val="both"/>
        <w:rPr>
          <w:del w:id="61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13" w:author="Патюпин Михаил Сергеевич" w:date="2024-02-24T20:01:00Z">
          <w:pPr>
            <w:pStyle w:val="10"/>
          </w:pPr>
        </w:pPrChange>
      </w:pPr>
      <w:del w:id="614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ah,1</w:delText>
        </w:r>
      </w:del>
    </w:p>
    <w:p w14:paraId="31D1BF3B" w14:textId="65A2AD15" w:rsidR="00FA63FE" w:rsidRPr="00FA63FE" w:rsidDel="00FA63FE" w:rsidRDefault="00FA63FE">
      <w:pPr>
        <w:pStyle w:val="10"/>
        <w:jc w:val="both"/>
        <w:rPr>
          <w:del w:id="61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16" w:author="Патюпин Михаил Сергеевич" w:date="2024-02-24T20:01:00Z">
          <w:pPr>
            <w:pStyle w:val="10"/>
          </w:pPr>
        </w:pPrChange>
      </w:pPr>
      <w:del w:id="617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dx,0</w:delText>
        </w:r>
      </w:del>
    </w:p>
    <w:p w14:paraId="56A1F8B3" w14:textId="4E48CB12" w:rsidR="00FA63FE" w:rsidRPr="00FA63FE" w:rsidDel="00FA63FE" w:rsidRDefault="00FA63FE">
      <w:pPr>
        <w:pStyle w:val="10"/>
        <w:jc w:val="both"/>
        <w:rPr>
          <w:del w:id="61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19" w:author="Патюпин Михаил Сергеевич" w:date="2024-02-24T20:01:00Z">
          <w:pPr>
            <w:pStyle w:val="10"/>
          </w:pPr>
        </w:pPrChange>
      </w:pPr>
      <w:del w:id="620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int 14h</w:delText>
        </w:r>
      </w:del>
    </w:p>
    <w:p w14:paraId="1ECEC2B2" w14:textId="668A3130" w:rsidR="00FA63FE" w:rsidRPr="00FA63FE" w:rsidDel="00FA63FE" w:rsidRDefault="00FA63FE">
      <w:pPr>
        <w:pStyle w:val="10"/>
        <w:jc w:val="both"/>
        <w:rPr>
          <w:del w:id="62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22" w:author="Патюпин Михаил Сергеевич" w:date="2024-02-24T20:01:00Z">
          <w:pPr>
            <w:pStyle w:val="10"/>
          </w:pPr>
        </w:pPrChange>
      </w:pPr>
      <w:del w:id="623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test al,80h</w:delText>
        </w:r>
      </w:del>
    </w:p>
    <w:p w14:paraId="7D0FEE11" w14:textId="048C1800" w:rsidR="00FA63FE" w:rsidRPr="00FA63FE" w:rsidDel="00FA63FE" w:rsidRDefault="00FA63FE">
      <w:pPr>
        <w:pStyle w:val="10"/>
        <w:jc w:val="both"/>
        <w:rPr>
          <w:del w:id="62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25" w:author="Патюпин Михаил Сергеевич" w:date="2024-02-24T20:01:00Z">
          <w:pPr>
            <w:pStyle w:val="10"/>
          </w:pPr>
        </w:pPrChange>
      </w:pPr>
      <w:del w:id="626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jnz NoWRite</w:delText>
        </w:r>
      </w:del>
    </w:p>
    <w:p w14:paraId="672D0659" w14:textId="39EAEEA6" w:rsidR="00FA63FE" w:rsidRPr="00FA63FE" w:rsidDel="00FA63FE" w:rsidRDefault="00FA63FE">
      <w:pPr>
        <w:pStyle w:val="10"/>
        <w:jc w:val="both"/>
        <w:rPr>
          <w:del w:id="62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28" w:author="Патюпин Михаил Сергеевич" w:date="2024-02-24T20:01:00Z">
          <w:pPr>
            <w:pStyle w:val="10"/>
          </w:pPr>
        </w:pPrChange>
      </w:pPr>
      <w:del w:id="629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ret </w:delText>
        </w:r>
      </w:del>
    </w:p>
    <w:p w14:paraId="45596E0E" w14:textId="0B12B535" w:rsidR="00FA63FE" w:rsidRPr="00FA63FE" w:rsidDel="00FA63FE" w:rsidRDefault="00FA63FE">
      <w:pPr>
        <w:pStyle w:val="10"/>
        <w:jc w:val="both"/>
        <w:rPr>
          <w:del w:id="63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31" w:author="Патюпин Михаил Сергеевич" w:date="2024-02-24T20:01:00Z">
          <w:pPr>
            <w:pStyle w:val="10"/>
          </w:pPr>
        </w:pPrChange>
      </w:pPr>
      <w:del w:id="632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IsWrite_COM1 endp</w:delText>
        </w:r>
      </w:del>
    </w:p>
    <w:p w14:paraId="12DFF43E" w14:textId="67BE70D1" w:rsidR="00FA63FE" w:rsidRPr="00FA63FE" w:rsidDel="00FA63FE" w:rsidRDefault="00FA63FE">
      <w:pPr>
        <w:pStyle w:val="10"/>
        <w:jc w:val="both"/>
        <w:rPr>
          <w:del w:id="63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34" w:author="Патюпин Михаил Сергеевич" w:date="2024-02-24T20:01:00Z">
          <w:pPr>
            <w:pStyle w:val="10"/>
          </w:pPr>
        </w:pPrChange>
      </w:pPr>
    </w:p>
    <w:p w14:paraId="34A9AA3E" w14:textId="29A7B385" w:rsidR="00FA63FE" w:rsidRPr="00FA63FE" w:rsidDel="00FA63FE" w:rsidRDefault="00FA63FE">
      <w:pPr>
        <w:pStyle w:val="10"/>
        <w:jc w:val="both"/>
        <w:rPr>
          <w:del w:id="63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36" w:author="Патюпин Михаил Сергеевич" w:date="2024-02-24T20:01:00Z">
          <w:pPr>
            <w:pStyle w:val="10"/>
          </w:pPr>
        </w:pPrChange>
      </w:pPr>
      <w:del w:id="637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NoWRite proc</w:delText>
        </w:r>
      </w:del>
    </w:p>
    <w:p w14:paraId="6BF4DD72" w14:textId="5F901BFA" w:rsidR="00FA63FE" w:rsidRPr="00FA63FE" w:rsidDel="00FA63FE" w:rsidRDefault="00FA63FE">
      <w:pPr>
        <w:pStyle w:val="10"/>
        <w:jc w:val="both"/>
        <w:rPr>
          <w:del w:id="63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39" w:author="Патюпин Михаил Сергеевич" w:date="2024-02-24T20:01:00Z">
          <w:pPr>
            <w:pStyle w:val="10"/>
          </w:pPr>
        </w:pPrChange>
      </w:pPr>
      <w:del w:id="640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ah,9</w:delText>
        </w:r>
      </w:del>
    </w:p>
    <w:p w14:paraId="2BE03ED9" w14:textId="0638FE5F" w:rsidR="00FA63FE" w:rsidRPr="00FA63FE" w:rsidDel="00FA63FE" w:rsidRDefault="00FA63FE">
      <w:pPr>
        <w:pStyle w:val="10"/>
        <w:jc w:val="both"/>
        <w:rPr>
          <w:del w:id="64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42" w:author="Патюпин Михаил Сергеевич" w:date="2024-02-24T20:01:00Z">
          <w:pPr>
            <w:pStyle w:val="10"/>
          </w:pPr>
        </w:pPrChange>
      </w:pPr>
      <w:del w:id="643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dx,offset Error_Write</w:delText>
        </w:r>
      </w:del>
    </w:p>
    <w:p w14:paraId="54D7DBFA" w14:textId="6B56611B" w:rsidR="00FA63FE" w:rsidRPr="00FA63FE" w:rsidDel="00FA63FE" w:rsidRDefault="00FA63FE">
      <w:pPr>
        <w:pStyle w:val="10"/>
        <w:jc w:val="both"/>
        <w:rPr>
          <w:del w:id="64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45" w:author="Патюпин Михаил Сергеевич" w:date="2024-02-24T20:01:00Z">
          <w:pPr>
            <w:pStyle w:val="10"/>
          </w:pPr>
        </w:pPrChange>
      </w:pPr>
      <w:del w:id="646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add dx,2</w:delText>
        </w:r>
      </w:del>
    </w:p>
    <w:p w14:paraId="781EFB28" w14:textId="6202FA98" w:rsidR="00FA63FE" w:rsidRPr="00FA63FE" w:rsidDel="00FA63FE" w:rsidRDefault="00FA63FE">
      <w:pPr>
        <w:pStyle w:val="10"/>
        <w:jc w:val="both"/>
        <w:rPr>
          <w:del w:id="64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48" w:author="Патюпин Михаил Сергеевич" w:date="2024-02-24T20:01:00Z">
          <w:pPr>
            <w:pStyle w:val="10"/>
          </w:pPr>
        </w:pPrChange>
      </w:pPr>
      <w:del w:id="649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int 21h</w:delText>
        </w:r>
      </w:del>
    </w:p>
    <w:p w14:paraId="5796189A" w14:textId="6F054A27" w:rsidR="00FA63FE" w:rsidRPr="00FA63FE" w:rsidDel="00FA63FE" w:rsidRDefault="00FA63FE">
      <w:pPr>
        <w:pStyle w:val="10"/>
        <w:jc w:val="both"/>
        <w:rPr>
          <w:del w:id="65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51" w:author="Патюпин Михаил Сергеевич" w:date="2024-02-24T20:01:00Z">
          <w:pPr>
            <w:pStyle w:val="10"/>
          </w:pPr>
        </w:pPrChange>
      </w:pPr>
      <w:del w:id="652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ret </w:delText>
        </w:r>
      </w:del>
    </w:p>
    <w:p w14:paraId="343ABB84" w14:textId="024608DF" w:rsidR="00FA63FE" w:rsidRPr="00FA63FE" w:rsidDel="00FA63FE" w:rsidRDefault="00FA63FE">
      <w:pPr>
        <w:pStyle w:val="10"/>
        <w:jc w:val="both"/>
        <w:rPr>
          <w:del w:id="65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54" w:author="Патюпин Михаил Сергеевич" w:date="2024-02-24T20:01:00Z">
          <w:pPr>
            <w:pStyle w:val="10"/>
          </w:pPr>
        </w:pPrChange>
      </w:pPr>
      <w:del w:id="655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NoWRite endp</w:delText>
        </w:r>
      </w:del>
    </w:p>
    <w:p w14:paraId="4C387C30" w14:textId="53CF02AA" w:rsidR="00FA63FE" w:rsidRPr="00FA63FE" w:rsidDel="00FA63FE" w:rsidRDefault="00FA63FE">
      <w:pPr>
        <w:pStyle w:val="10"/>
        <w:jc w:val="both"/>
        <w:rPr>
          <w:del w:id="65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57" w:author="Патюпин Михаил Сергеевич" w:date="2024-02-24T20:01:00Z">
          <w:pPr>
            <w:pStyle w:val="10"/>
          </w:pPr>
        </w:pPrChange>
      </w:pPr>
    </w:p>
    <w:p w14:paraId="2E0110FC" w14:textId="4B66EC99" w:rsidR="00FA63FE" w:rsidRPr="00FA63FE" w:rsidDel="00FA63FE" w:rsidRDefault="00FA63FE">
      <w:pPr>
        <w:pStyle w:val="10"/>
        <w:jc w:val="both"/>
        <w:rPr>
          <w:del w:id="65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59" w:author="Патюпин Михаил Сергеевич" w:date="2024-02-24T20:01:00Z">
          <w:pPr>
            <w:pStyle w:val="10"/>
          </w:pPr>
        </w:pPrChange>
      </w:pPr>
      <w:del w:id="660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IsRead_COM2 proc</w:delText>
        </w:r>
      </w:del>
    </w:p>
    <w:p w14:paraId="79F55B53" w14:textId="0A7AFA5E" w:rsidR="00FA63FE" w:rsidRPr="00FA63FE" w:rsidDel="00FA63FE" w:rsidRDefault="00FA63FE">
      <w:pPr>
        <w:pStyle w:val="10"/>
        <w:jc w:val="both"/>
        <w:rPr>
          <w:del w:id="66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62" w:author="Патюпин Михаил Сергеевич" w:date="2024-02-24T20:01:00Z">
          <w:pPr>
            <w:pStyle w:val="10"/>
          </w:pPr>
        </w:pPrChange>
      </w:pPr>
      <w:del w:id="663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mov ah,2</w:delText>
        </w:r>
      </w:del>
    </w:p>
    <w:p w14:paraId="54BD7FCE" w14:textId="790138DB" w:rsidR="00FA63FE" w:rsidRPr="00FA63FE" w:rsidDel="00FA63FE" w:rsidRDefault="00FA63FE">
      <w:pPr>
        <w:pStyle w:val="10"/>
        <w:jc w:val="both"/>
        <w:rPr>
          <w:del w:id="66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65" w:author="Патюпин Михаил Сергеевич" w:date="2024-02-24T20:01:00Z">
          <w:pPr>
            <w:pStyle w:val="10"/>
          </w:pPr>
        </w:pPrChange>
      </w:pPr>
      <w:del w:id="666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mov dx,1</w:delText>
        </w:r>
      </w:del>
    </w:p>
    <w:p w14:paraId="04DCD709" w14:textId="748CF8C4" w:rsidR="00FA63FE" w:rsidRPr="00FA63FE" w:rsidDel="00FA63FE" w:rsidRDefault="00FA63FE">
      <w:pPr>
        <w:pStyle w:val="10"/>
        <w:jc w:val="both"/>
        <w:rPr>
          <w:del w:id="66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68" w:author="Патюпин Михаил Сергеевич" w:date="2024-02-24T20:01:00Z">
          <w:pPr>
            <w:pStyle w:val="10"/>
          </w:pPr>
        </w:pPrChange>
      </w:pPr>
      <w:del w:id="669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int 14h</w:delText>
        </w:r>
      </w:del>
    </w:p>
    <w:p w14:paraId="2732158A" w14:textId="5D1A73E0" w:rsidR="00FA63FE" w:rsidRPr="00FA63FE" w:rsidDel="00FA63FE" w:rsidRDefault="00FA63FE">
      <w:pPr>
        <w:pStyle w:val="10"/>
        <w:jc w:val="both"/>
        <w:rPr>
          <w:del w:id="67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71" w:author="Патюпин Михаил Сергеевич" w:date="2024-02-24T20:01:00Z">
          <w:pPr>
            <w:pStyle w:val="10"/>
          </w:pPr>
        </w:pPrChange>
      </w:pPr>
      <w:del w:id="672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test al,80h</w:delText>
        </w:r>
      </w:del>
    </w:p>
    <w:p w14:paraId="47711B7C" w14:textId="4E1A4728" w:rsidR="00FA63FE" w:rsidRPr="00FA63FE" w:rsidDel="00FA63FE" w:rsidRDefault="00FA63FE">
      <w:pPr>
        <w:pStyle w:val="10"/>
        <w:jc w:val="both"/>
        <w:rPr>
          <w:del w:id="67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74" w:author="Патюпин Михаил Сергеевич" w:date="2024-02-24T20:01:00Z">
          <w:pPr>
            <w:pStyle w:val="10"/>
          </w:pPr>
        </w:pPrChange>
      </w:pPr>
      <w:del w:id="675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jnz NoRead</w:delText>
        </w:r>
      </w:del>
    </w:p>
    <w:p w14:paraId="59384168" w14:textId="72AAFBAB" w:rsidR="00FA63FE" w:rsidRPr="00FA63FE" w:rsidDel="00FA63FE" w:rsidRDefault="00FA63FE">
      <w:pPr>
        <w:pStyle w:val="10"/>
        <w:jc w:val="both"/>
        <w:rPr>
          <w:del w:id="67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77" w:author="Патюпин Михаил Сергеевич" w:date="2024-02-24T20:01:00Z">
          <w:pPr>
            <w:pStyle w:val="10"/>
          </w:pPr>
        </w:pPrChange>
      </w:pPr>
      <w:del w:id="678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ret</w:delText>
        </w:r>
      </w:del>
    </w:p>
    <w:p w14:paraId="5E32190F" w14:textId="399835B2" w:rsidR="00FA63FE" w:rsidRPr="00FA63FE" w:rsidDel="00FA63FE" w:rsidRDefault="00FA63FE">
      <w:pPr>
        <w:pStyle w:val="10"/>
        <w:jc w:val="both"/>
        <w:rPr>
          <w:del w:id="67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80" w:author="Патюпин Михаил Сергеевич" w:date="2024-02-24T20:01:00Z">
          <w:pPr>
            <w:pStyle w:val="10"/>
          </w:pPr>
        </w:pPrChange>
      </w:pPr>
      <w:del w:id="681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IsRead_COM2 endp</w:delText>
        </w:r>
      </w:del>
    </w:p>
    <w:p w14:paraId="42F82BF7" w14:textId="1F50B573" w:rsidR="00FA63FE" w:rsidRPr="00FA63FE" w:rsidDel="00FA63FE" w:rsidRDefault="00FA63FE">
      <w:pPr>
        <w:pStyle w:val="10"/>
        <w:jc w:val="both"/>
        <w:rPr>
          <w:del w:id="68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83" w:author="Патюпин Михаил Сергеевич" w:date="2024-02-24T20:01:00Z">
          <w:pPr>
            <w:pStyle w:val="10"/>
          </w:pPr>
        </w:pPrChange>
      </w:pPr>
    </w:p>
    <w:p w14:paraId="45BB8290" w14:textId="1D80BE83" w:rsidR="00FA63FE" w:rsidRPr="00FA63FE" w:rsidDel="00FA63FE" w:rsidRDefault="00FA63FE">
      <w:pPr>
        <w:pStyle w:val="10"/>
        <w:jc w:val="both"/>
        <w:rPr>
          <w:del w:id="68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85" w:author="Патюпин Михаил Сергеевич" w:date="2024-02-24T20:01:00Z">
          <w:pPr>
            <w:pStyle w:val="10"/>
          </w:pPr>
        </w:pPrChange>
      </w:pPr>
      <w:del w:id="686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NoRead proc</w:delText>
        </w:r>
      </w:del>
    </w:p>
    <w:p w14:paraId="458CB45D" w14:textId="3CC15616" w:rsidR="00FA63FE" w:rsidRPr="00FA63FE" w:rsidDel="00FA63FE" w:rsidRDefault="00FA63FE">
      <w:pPr>
        <w:pStyle w:val="10"/>
        <w:jc w:val="both"/>
        <w:rPr>
          <w:del w:id="68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88" w:author="Патюпин Михаил Сергеевич" w:date="2024-02-24T20:01:00Z">
          <w:pPr>
            <w:pStyle w:val="10"/>
          </w:pPr>
        </w:pPrChange>
      </w:pPr>
      <w:del w:id="689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ah,9</w:delText>
        </w:r>
      </w:del>
    </w:p>
    <w:p w14:paraId="41F03CC3" w14:textId="70512E5C" w:rsidR="00FA63FE" w:rsidRPr="00FA63FE" w:rsidDel="00FA63FE" w:rsidRDefault="00FA63FE">
      <w:pPr>
        <w:pStyle w:val="10"/>
        <w:jc w:val="both"/>
        <w:rPr>
          <w:del w:id="69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91" w:author="Патюпин Михаил Сергеевич" w:date="2024-02-24T20:01:00Z">
          <w:pPr>
            <w:pStyle w:val="10"/>
          </w:pPr>
        </w:pPrChange>
      </w:pPr>
      <w:del w:id="692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dx,offset Error_Read</w:delText>
        </w:r>
      </w:del>
    </w:p>
    <w:p w14:paraId="3857CAAC" w14:textId="5A2A5FC1" w:rsidR="00FA63FE" w:rsidRPr="00FA63FE" w:rsidDel="00FA63FE" w:rsidRDefault="00FA63FE">
      <w:pPr>
        <w:pStyle w:val="10"/>
        <w:jc w:val="both"/>
        <w:rPr>
          <w:del w:id="69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94" w:author="Патюпин Михаил Сергеевич" w:date="2024-02-24T20:01:00Z">
          <w:pPr>
            <w:pStyle w:val="10"/>
          </w:pPr>
        </w:pPrChange>
      </w:pPr>
      <w:del w:id="695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add dx,2</w:delText>
        </w:r>
      </w:del>
    </w:p>
    <w:p w14:paraId="1B070D6A" w14:textId="257B96D8" w:rsidR="00FA63FE" w:rsidRPr="00FA63FE" w:rsidDel="00FA63FE" w:rsidRDefault="00FA63FE">
      <w:pPr>
        <w:pStyle w:val="10"/>
        <w:jc w:val="both"/>
        <w:rPr>
          <w:del w:id="69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697" w:author="Патюпин Михаил Сергеевич" w:date="2024-02-24T20:01:00Z">
          <w:pPr>
            <w:pStyle w:val="10"/>
          </w:pPr>
        </w:pPrChange>
      </w:pPr>
      <w:del w:id="698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int 21h</w:delText>
        </w:r>
      </w:del>
    </w:p>
    <w:p w14:paraId="789A68AE" w14:textId="4235F911" w:rsidR="00FA63FE" w:rsidRPr="00FA63FE" w:rsidDel="00FA63FE" w:rsidRDefault="00FA63FE">
      <w:pPr>
        <w:pStyle w:val="10"/>
        <w:jc w:val="both"/>
        <w:rPr>
          <w:del w:id="69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00" w:author="Патюпин Михаил Сергеевич" w:date="2024-02-24T20:01:00Z">
          <w:pPr>
            <w:pStyle w:val="10"/>
          </w:pPr>
        </w:pPrChange>
      </w:pPr>
      <w:del w:id="701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ret </w:delText>
        </w:r>
      </w:del>
    </w:p>
    <w:p w14:paraId="56AEDEDC" w14:textId="558EB3A8" w:rsidR="00FA63FE" w:rsidRPr="00FA63FE" w:rsidDel="00FA63FE" w:rsidRDefault="00FA63FE">
      <w:pPr>
        <w:pStyle w:val="10"/>
        <w:jc w:val="both"/>
        <w:rPr>
          <w:del w:id="70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03" w:author="Патюпин Михаил Сергеевич" w:date="2024-02-24T20:01:00Z">
          <w:pPr>
            <w:pStyle w:val="10"/>
          </w:pPr>
        </w:pPrChange>
      </w:pPr>
      <w:del w:id="704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NoRead endp</w:delText>
        </w:r>
      </w:del>
    </w:p>
    <w:p w14:paraId="0DA87D4F" w14:textId="5E8F258C" w:rsidR="00FA63FE" w:rsidRPr="00FA63FE" w:rsidDel="00FA63FE" w:rsidRDefault="00FA63FE">
      <w:pPr>
        <w:pStyle w:val="10"/>
        <w:jc w:val="both"/>
        <w:rPr>
          <w:del w:id="70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06" w:author="Патюпин Михаил Сергеевич" w:date="2024-02-24T20:01:00Z">
          <w:pPr>
            <w:pStyle w:val="10"/>
          </w:pPr>
        </w:pPrChange>
      </w:pPr>
    </w:p>
    <w:p w14:paraId="13DBFBF2" w14:textId="04AFC96B" w:rsidR="00FA63FE" w:rsidRPr="00FA63FE" w:rsidDel="00FA63FE" w:rsidRDefault="00FA63FE">
      <w:pPr>
        <w:pStyle w:val="10"/>
        <w:jc w:val="both"/>
        <w:rPr>
          <w:del w:id="70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08" w:author="Патюпин Михаил Сергеевич" w:date="2024-02-24T20:01:00Z">
          <w:pPr>
            <w:pStyle w:val="10"/>
          </w:pPr>
        </w:pPrChange>
      </w:pPr>
      <w:del w:id="709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Output proc</w:delText>
        </w:r>
      </w:del>
    </w:p>
    <w:p w14:paraId="795D27E3" w14:textId="239D335C" w:rsidR="00FA63FE" w:rsidRPr="00FA63FE" w:rsidDel="00FA63FE" w:rsidRDefault="00FA63FE">
      <w:pPr>
        <w:pStyle w:val="10"/>
        <w:jc w:val="both"/>
        <w:rPr>
          <w:del w:id="71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11" w:author="Патюпин Михаил Сергеевич" w:date="2024-02-24T20:01:00Z">
          <w:pPr>
            <w:pStyle w:val="10"/>
          </w:pPr>
        </w:pPrChange>
      </w:pPr>
      <w:del w:id="712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ah,02h</w:delText>
        </w:r>
      </w:del>
    </w:p>
    <w:p w14:paraId="05D0196B" w14:textId="0ECD9567" w:rsidR="00FA63FE" w:rsidRPr="00FA63FE" w:rsidDel="00FA63FE" w:rsidRDefault="00FA63FE">
      <w:pPr>
        <w:pStyle w:val="10"/>
        <w:jc w:val="both"/>
        <w:rPr>
          <w:del w:id="71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14" w:author="Патюпин Михаил Сергеевич" w:date="2024-02-24T20:01:00Z">
          <w:pPr>
            <w:pStyle w:val="10"/>
          </w:pPr>
        </w:pPrChange>
      </w:pPr>
      <w:del w:id="715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dl,al</w:delText>
        </w:r>
      </w:del>
    </w:p>
    <w:p w14:paraId="1B6BCB5B" w14:textId="3459E8CB" w:rsidR="00FA63FE" w:rsidRPr="00FA63FE" w:rsidDel="00FA63FE" w:rsidRDefault="00FA63FE">
      <w:pPr>
        <w:pStyle w:val="10"/>
        <w:jc w:val="both"/>
        <w:rPr>
          <w:del w:id="71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17" w:author="Патюпин Михаил Сергеевич" w:date="2024-02-24T20:01:00Z">
          <w:pPr>
            <w:pStyle w:val="10"/>
          </w:pPr>
        </w:pPrChange>
      </w:pPr>
      <w:del w:id="718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int 21h</w:delText>
        </w:r>
      </w:del>
    </w:p>
    <w:p w14:paraId="11651F5A" w14:textId="77E49194" w:rsidR="00FA63FE" w:rsidRPr="00FA63FE" w:rsidDel="00FA63FE" w:rsidRDefault="00FA63FE">
      <w:pPr>
        <w:pStyle w:val="10"/>
        <w:jc w:val="both"/>
        <w:rPr>
          <w:del w:id="71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20" w:author="Патюпин Михаил Сергеевич" w:date="2024-02-24T20:01:00Z">
          <w:pPr>
            <w:pStyle w:val="10"/>
          </w:pPr>
        </w:pPrChange>
      </w:pPr>
      <w:del w:id="721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ret</w:delText>
        </w:r>
      </w:del>
    </w:p>
    <w:p w14:paraId="6F70897F" w14:textId="3C2ADBE2" w:rsidR="00FA63FE" w:rsidRPr="00FA63FE" w:rsidDel="00FA63FE" w:rsidRDefault="00FA63FE">
      <w:pPr>
        <w:pStyle w:val="10"/>
        <w:jc w:val="both"/>
        <w:rPr>
          <w:del w:id="72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23" w:author="Патюпин Михаил Сергеевич" w:date="2024-02-24T20:01:00Z">
          <w:pPr>
            <w:pStyle w:val="10"/>
          </w:pPr>
        </w:pPrChange>
      </w:pPr>
      <w:del w:id="724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Output endp</w:delText>
        </w:r>
      </w:del>
    </w:p>
    <w:p w14:paraId="4B57CA1E" w14:textId="53423063" w:rsidR="00FA63FE" w:rsidRPr="00FA63FE" w:rsidDel="00FA63FE" w:rsidRDefault="00FA63FE">
      <w:pPr>
        <w:pStyle w:val="10"/>
        <w:jc w:val="both"/>
        <w:rPr>
          <w:del w:id="72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26" w:author="Патюпин Михаил Сергеевич" w:date="2024-02-24T20:01:00Z">
          <w:pPr>
            <w:pStyle w:val="10"/>
          </w:pPr>
        </w:pPrChange>
      </w:pPr>
    </w:p>
    <w:p w14:paraId="01F1B9D8" w14:textId="1D42AC02" w:rsidR="00FA63FE" w:rsidRPr="00FA63FE" w:rsidDel="00FA63FE" w:rsidRDefault="00FA63FE">
      <w:pPr>
        <w:pStyle w:val="10"/>
        <w:jc w:val="both"/>
        <w:rPr>
          <w:del w:id="72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28" w:author="Патюпин Михаил Сергеевич" w:date="2024-02-24T20:01:00Z">
          <w:pPr>
            <w:pStyle w:val="10"/>
          </w:pPr>
        </w:pPrChange>
      </w:pPr>
      <w:del w:id="729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Exit proc</w:delText>
        </w:r>
      </w:del>
    </w:p>
    <w:p w14:paraId="317337E3" w14:textId="677DF662" w:rsidR="00FA63FE" w:rsidRPr="00FA63FE" w:rsidDel="00FA63FE" w:rsidRDefault="00FA63FE">
      <w:pPr>
        <w:pStyle w:val="10"/>
        <w:jc w:val="both"/>
        <w:rPr>
          <w:del w:id="73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31" w:author="Патюпин Михаил Сергеевич" w:date="2024-02-24T20:01:00Z">
          <w:pPr>
            <w:pStyle w:val="10"/>
          </w:pPr>
        </w:pPrChange>
      </w:pPr>
      <w:del w:id="732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mov ax,4C00h</w:delText>
        </w:r>
      </w:del>
    </w:p>
    <w:p w14:paraId="2C33BD96" w14:textId="56BED74A" w:rsidR="00FA63FE" w:rsidRPr="00FA63FE" w:rsidDel="00FA63FE" w:rsidRDefault="00FA63FE">
      <w:pPr>
        <w:pStyle w:val="10"/>
        <w:jc w:val="both"/>
        <w:rPr>
          <w:del w:id="73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34" w:author="Патюпин Михаил Сергеевич" w:date="2024-02-24T20:01:00Z">
          <w:pPr>
            <w:pStyle w:val="10"/>
          </w:pPr>
        </w:pPrChange>
      </w:pPr>
      <w:del w:id="735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int 21h</w:delText>
        </w:r>
      </w:del>
    </w:p>
    <w:p w14:paraId="57FCDDDC" w14:textId="6A2388D8" w:rsidR="00FA63FE" w:rsidRPr="00FA63FE" w:rsidDel="00FA63FE" w:rsidRDefault="00FA63FE">
      <w:pPr>
        <w:pStyle w:val="10"/>
        <w:jc w:val="both"/>
        <w:rPr>
          <w:del w:id="73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37" w:author="Патюпин Михаил Сергеевич" w:date="2024-02-24T20:01:00Z">
          <w:pPr>
            <w:pStyle w:val="10"/>
          </w:pPr>
        </w:pPrChange>
      </w:pPr>
      <w:del w:id="738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ret</w:delText>
        </w:r>
      </w:del>
    </w:p>
    <w:p w14:paraId="1AD82DDF" w14:textId="3AE73F94" w:rsidR="00FA63FE" w:rsidRPr="00FA63FE" w:rsidDel="00FA63FE" w:rsidRDefault="00FA63FE">
      <w:pPr>
        <w:pStyle w:val="10"/>
        <w:jc w:val="both"/>
        <w:rPr>
          <w:del w:id="73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40" w:author="Патюпин Михаил Сергеевич" w:date="2024-02-24T20:01:00Z">
          <w:pPr>
            <w:pStyle w:val="10"/>
          </w:pPr>
        </w:pPrChange>
      </w:pPr>
      <w:del w:id="741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Exit endp</w:delText>
        </w:r>
      </w:del>
    </w:p>
    <w:p w14:paraId="72647B88" w14:textId="77777777" w:rsidR="00FA63FE" w:rsidRPr="00FA63FE" w:rsidRDefault="00FA63FE">
      <w:pPr>
        <w:pStyle w:val="10"/>
        <w:jc w:val="both"/>
        <w:rPr>
          <w:rFonts w:ascii="Courier New" w:eastAsia="Courier New" w:hAnsi="Courier New" w:cs="Courier New"/>
          <w:sz w:val="20"/>
          <w:szCs w:val="20"/>
          <w:lang w:val="en-US"/>
        </w:rPr>
        <w:pPrChange w:id="742" w:author="Патюпин Михаил Сергеевич" w:date="2024-02-24T20:01:00Z">
          <w:pPr>
            <w:pStyle w:val="10"/>
          </w:pPr>
        </w:pPrChange>
      </w:pPr>
    </w:p>
    <w:p w14:paraId="33F90CF6" w14:textId="77777777" w:rsidR="00FA63FE" w:rsidRPr="00FA63FE" w:rsidRDefault="00FA63FE" w:rsidP="00FA63FE">
      <w:pPr>
        <w:pStyle w:val="10"/>
        <w:jc w:val="both"/>
        <w:rPr>
          <w:ins w:id="743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ins w:id="744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start:</w:t>
        </w:r>
      </w:ins>
    </w:p>
    <w:p w14:paraId="7472FCCD" w14:textId="77777777" w:rsidR="00FA63FE" w:rsidRPr="00FA63FE" w:rsidRDefault="00FA63FE">
      <w:pPr>
        <w:pStyle w:val="10"/>
        <w:ind w:left="720"/>
        <w:jc w:val="both"/>
        <w:rPr>
          <w:ins w:id="74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46" w:author="Патюпин Михаил Сергеевич" w:date="2024-02-24T20:01:00Z">
          <w:pPr>
            <w:pStyle w:val="10"/>
            <w:jc w:val="both"/>
          </w:pPr>
        </w:pPrChange>
      </w:pPr>
      <w:ins w:id="747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call Init_COM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1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инициализации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COM1-порта</w:t>
        </w:r>
      </w:ins>
    </w:p>
    <w:p w14:paraId="7A593097" w14:textId="77777777" w:rsidR="00FA63FE" w:rsidRPr="00FA63FE" w:rsidRDefault="00FA63FE">
      <w:pPr>
        <w:pStyle w:val="10"/>
        <w:ind w:left="720"/>
        <w:jc w:val="both"/>
        <w:rPr>
          <w:ins w:id="74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49" w:author="Патюпин Михаил Сергеевич" w:date="2024-02-24T20:01:00Z">
          <w:pPr>
            <w:pStyle w:val="10"/>
            <w:jc w:val="both"/>
          </w:pPr>
        </w:pPrChange>
      </w:pPr>
      <w:ins w:id="750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call IsWrite_COM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1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проверки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возможности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записи</w:t>
        </w:r>
        <w:proofErr w:type="spellEnd"/>
      </w:ins>
    </w:p>
    <w:p w14:paraId="4AAA1541" w14:textId="77777777" w:rsidR="00FA63FE" w:rsidRPr="00FA63FE" w:rsidRDefault="00FA63FE">
      <w:pPr>
        <w:pStyle w:val="10"/>
        <w:ind w:left="720"/>
        <w:jc w:val="both"/>
        <w:rPr>
          <w:ins w:id="75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52" w:author="Патюпин Михаил Сергеевич" w:date="2024-02-24T20:01:00Z">
          <w:pPr>
            <w:pStyle w:val="10"/>
            <w:jc w:val="both"/>
          </w:pPr>
        </w:pPrChange>
      </w:pPr>
      <w:ins w:id="753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mov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al,'e</w:t>
        </w:r>
        <w:proofErr w:type="spellEnd"/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'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AL в 'e'</w:t>
        </w:r>
      </w:ins>
    </w:p>
    <w:p w14:paraId="79FE36F3" w14:textId="77777777" w:rsidR="00FA63FE" w:rsidRPr="00FA63FE" w:rsidRDefault="00FA63FE">
      <w:pPr>
        <w:pStyle w:val="10"/>
        <w:ind w:left="720"/>
        <w:jc w:val="both"/>
        <w:rPr>
          <w:ins w:id="75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55" w:author="Патюпин Михаил Сергеевич" w:date="2024-02-24T20:01:00Z">
          <w:pPr>
            <w:pStyle w:val="10"/>
            <w:jc w:val="both"/>
          </w:pPr>
        </w:pPrChange>
      </w:pPr>
      <w:ins w:id="756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call IsRead_COM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2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проверки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возможности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чтения</w:t>
        </w:r>
        <w:proofErr w:type="spellEnd"/>
      </w:ins>
    </w:p>
    <w:p w14:paraId="288F0E67" w14:textId="77777777" w:rsidR="00FA63FE" w:rsidRPr="00FA63FE" w:rsidRDefault="00FA63FE">
      <w:pPr>
        <w:pStyle w:val="10"/>
        <w:ind w:left="720"/>
        <w:jc w:val="both"/>
        <w:rPr>
          <w:ins w:id="757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58" w:author="Патюпин Михаил Сергеевич" w:date="2024-02-24T20:01:00Z">
          <w:pPr>
            <w:pStyle w:val="10"/>
            <w:jc w:val="both"/>
          </w:pPr>
        </w:pPrChange>
      </w:pPr>
      <w:ins w:id="759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push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ax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Сохранение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AX в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стеке</w:t>
        </w:r>
        <w:proofErr w:type="spellEnd"/>
      </w:ins>
    </w:p>
    <w:p w14:paraId="13283E4B" w14:textId="77777777" w:rsidR="00FA63FE" w:rsidRPr="00FA63FE" w:rsidRDefault="00FA63FE">
      <w:pPr>
        <w:pStyle w:val="10"/>
        <w:ind w:left="720"/>
        <w:jc w:val="both"/>
        <w:rPr>
          <w:ins w:id="76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61" w:author="Патюпин Михаил Сергеевич" w:date="2024-02-24T20:01:00Z">
          <w:pPr>
            <w:pStyle w:val="10"/>
            <w:jc w:val="both"/>
          </w:pPr>
        </w:pPrChange>
      </w:pPr>
    </w:p>
    <w:p w14:paraId="09EA718E" w14:textId="77777777" w:rsidR="00FA63FE" w:rsidRPr="00FA63FE" w:rsidRDefault="00FA63FE">
      <w:pPr>
        <w:pStyle w:val="10"/>
        <w:ind w:left="720"/>
        <w:jc w:val="both"/>
        <w:rPr>
          <w:ins w:id="76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63" w:author="Патюпин Михаил Сергеевич" w:date="2024-02-24T20:01:00Z">
          <w:pPr>
            <w:pStyle w:val="10"/>
            <w:jc w:val="both"/>
          </w:pPr>
        </w:pPrChange>
      </w:pPr>
      <w:ins w:id="764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lastRenderedPageBreak/>
          <w:t>mov ah,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9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Установка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AH в 9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вывода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строки</w:t>
        </w:r>
      </w:ins>
    </w:p>
    <w:p w14:paraId="021311CE" w14:textId="77777777" w:rsidR="00FA63FE" w:rsidRPr="00FA63FE" w:rsidRDefault="00FA63FE">
      <w:pPr>
        <w:pStyle w:val="10"/>
        <w:ind w:left="720"/>
        <w:jc w:val="both"/>
        <w:rPr>
          <w:ins w:id="76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66" w:author="Патюпин Михаил Сергеевич" w:date="2024-02-24T20:01:00Z">
          <w:pPr>
            <w:pStyle w:val="10"/>
            <w:jc w:val="both"/>
          </w:pPr>
        </w:pPrChange>
      </w:pPr>
      <w:ins w:id="767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mov </w:t>
        </w:r>
        <w:proofErr w:type="spellStart"/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dx,offset</w:t>
        </w:r>
        <w:proofErr w:type="spellEnd"/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Information ;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Загрузка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адреса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информационного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сообщения</w:t>
        </w:r>
        <w:proofErr w:type="spellEnd"/>
      </w:ins>
    </w:p>
    <w:p w14:paraId="309ECEAC" w14:textId="77777777" w:rsidR="00FA63FE" w:rsidRPr="00FA63FE" w:rsidRDefault="00FA63FE">
      <w:pPr>
        <w:pStyle w:val="10"/>
        <w:ind w:left="720"/>
        <w:jc w:val="both"/>
        <w:rPr>
          <w:ins w:id="76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69" w:author="Патюпин Михаил Сергеевич" w:date="2024-02-24T20:01:00Z">
          <w:pPr>
            <w:pStyle w:val="10"/>
            <w:jc w:val="both"/>
          </w:pPr>
        </w:pPrChange>
      </w:pPr>
      <w:ins w:id="770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add dx,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2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Коррекция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DX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пропуска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байта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длины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строки</w:t>
        </w:r>
      </w:ins>
    </w:p>
    <w:p w14:paraId="576B7739" w14:textId="77777777" w:rsidR="00FA63FE" w:rsidRPr="00FA63FE" w:rsidRDefault="00FA63FE">
      <w:pPr>
        <w:pStyle w:val="10"/>
        <w:ind w:left="720"/>
        <w:jc w:val="both"/>
        <w:rPr>
          <w:ins w:id="771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72" w:author="Патюпин Михаил Сергеевич" w:date="2024-02-24T20:01:00Z">
          <w:pPr>
            <w:pStyle w:val="10"/>
            <w:jc w:val="both"/>
          </w:pPr>
        </w:pPrChange>
      </w:pPr>
      <w:ins w:id="773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int 21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h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прерывания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21h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для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вывода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информационного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сообщения</w:t>
        </w:r>
        <w:proofErr w:type="spellEnd"/>
      </w:ins>
    </w:p>
    <w:p w14:paraId="50C9B546" w14:textId="77777777" w:rsidR="00FA63FE" w:rsidRPr="00FA63FE" w:rsidRDefault="00FA63FE">
      <w:pPr>
        <w:pStyle w:val="10"/>
        <w:ind w:left="720"/>
        <w:jc w:val="both"/>
        <w:rPr>
          <w:ins w:id="77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75" w:author="Патюпин Михаил Сергеевич" w:date="2024-02-24T20:01:00Z">
          <w:pPr>
            <w:pStyle w:val="10"/>
            <w:jc w:val="both"/>
          </w:pPr>
        </w:pPrChange>
      </w:pPr>
    </w:p>
    <w:p w14:paraId="653C2A06" w14:textId="77777777" w:rsidR="00FA63FE" w:rsidRPr="00FA63FE" w:rsidRDefault="00FA63FE">
      <w:pPr>
        <w:pStyle w:val="10"/>
        <w:ind w:left="720"/>
        <w:jc w:val="both"/>
        <w:rPr>
          <w:ins w:id="77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77" w:author="Патюпин Михаил Сергеевич" w:date="2024-02-24T20:01:00Z">
          <w:pPr>
            <w:pStyle w:val="10"/>
            <w:jc w:val="both"/>
          </w:pPr>
        </w:pPrChange>
      </w:pPr>
      <w:ins w:id="778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pop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ax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Извлечение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значения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AX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из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стека</w:t>
        </w:r>
        <w:proofErr w:type="spellEnd"/>
      </w:ins>
    </w:p>
    <w:p w14:paraId="50252216" w14:textId="77777777" w:rsidR="00FA63FE" w:rsidRPr="00FA63FE" w:rsidRDefault="00FA63FE">
      <w:pPr>
        <w:pStyle w:val="10"/>
        <w:ind w:left="720"/>
        <w:jc w:val="both"/>
        <w:rPr>
          <w:ins w:id="77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80" w:author="Патюпин Михаил Сергеевич" w:date="2024-02-24T20:01:00Z">
          <w:pPr>
            <w:pStyle w:val="10"/>
            <w:jc w:val="both"/>
          </w:pPr>
        </w:pPrChange>
      </w:pPr>
      <w:ins w:id="781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call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Output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вывода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символа</w:t>
        </w:r>
        <w:proofErr w:type="spellEnd"/>
      </w:ins>
    </w:p>
    <w:p w14:paraId="3B999423" w14:textId="77777777" w:rsidR="00FA63FE" w:rsidRPr="00FA63FE" w:rsidRDefault="00FA63FE">
      <w:pPr>
        <w:pStyle w:val="10"/>
        <w:ind w:left="720"/>
        <w:jc w:val="both"/>
        <w:rPr>
          <w:ins w:id="78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  <w:pPrChange w:id="783" w:author="Патюпин Михаил Сергеевич" w:date="2024-02-24T20:01:00Z">
          <w:pPr>
            <w:pStyle w:val="10"/>
            <w:jc w:val="both"/>
          </w:pPr>
        </w:pPrChange>
      </w:pPr>
      <w:ins w:id="784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call </w:t>
        </w:r>
        <w:proofErr w:type="gram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Exit ;</w:t>
        </w:r>
        <w:proofErr w:type="gram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Вызов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процедуры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завершения</w:t>
        </w:r>
        <w:proofErr w:type="spellEnd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 xml:space="preserve"> </w:t>
        </w:r>
        <w:proofErr w:type="spellStart"/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программы</w:t>
        </w:r>
        <w:proofErr w:type="spellEnd"/>
      </w:ins>
    </w:p>
    <w:p w14:paraId="0DD4DD02" w14:textId="77777777" w:rsidR="00FA63FE" w:rsidRPr="00FA63FE" w:rsidRDefault="00FA63FE" w:rsidP="00FA63FE">
      <w:pPr>
        <w:pStyle w:val="10"/>
        <w:jc w:val="both"/>
        <w:rPr>
          <w:ins w:id="785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</w:p>
    <w:p w14:paraId="13E4011A" w14:textId="426309B6" w:rsidR="00FA63FE" w:rsidDel="00FA63FE" w:rsidRDefault="00FA63FE" w:rsidP="00FA63FE">
      <w:pPr>
        <w:pStyle w:val="10"/>
        <w:jc w:val="center"/>
        <w:rPr>
          <w:del w:id="78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ins w:id="787" w:author="Патюпин Михаил Сергеевич" w:date="2024-02-24T20:01:00Z">
        <w:r w:rsidRPr="00FA63FE">
          <w:rPr>
            <w:rFonts w:ascii="Courier New" w:eastAsia="Courier New" w:hAnsi="Courier New" w:cs="Courier New"/>
            <w:sz w:val="20"/>
            <w:szCs w:val="20"/>
            <w:lang w:val="en-US"/>
          </w:rPr>
          <w:t>end start</w:t>
        </w:r>
      </w:ins>
      <w:del w:id="788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start:</w:delText>
        </w:r>
      </w:del>
    </w:p>
    <w:p w14:paraId="6C785B96" w14:textId="77777777" w:rsidR="00FA63FE" w:rsidRPr="00FA63FE" w:rsidRDefault="00FA63FE" w:rsidP="00FA63FE">
      <w:pPr>
        <w:pStyle w:val="10"/>
        <w:rPr>
          <w:ins w:id="78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</w:p>
    <w:p w14:paraId="2D0AFD1E" w14:textId="1159F6B7" w:rsidR="00FA63FE" w:rsidRPr="00FA63FE" w:rsidDel="00FA63FE" w:rsidRDefault="00FA63FE" w:rsidP="00FA63FE">
      <w:pPr>
        <w:pStyle w:val="10"/>
        <w:rPr>
          <w:del w:id="79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791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call Init_COM1</w:delText>
        </w:r>
      </w:del>
    </w:p>
    <w:p w14:paraId="199D23FE" w14:textId="054247C7" w:rsidR="00FA63FE" w:rsidRPr="00FA63FE" w:rsidDel="00FA63FE" w:rsidRDefault="00FA63FE" w:rsidP="00FA63FE">
      <w:pPr>
        <w:pStyle w:val="10"/>
        <w:rPr>
          <w:del w:id="79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793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call IsWrite_COM1</w:delText>
        </w:r>
      </w:del>
    </w:p>
    <w:p w14:paraId="3C7A94AD" w14:textId="52DD9B15" w:rsidR="00FA63FE" w:rsidRPr="00FA63FE" w:rsidDel="00FA63FE" w:rsidRDefault="00FA63FE" w:rsidP="00FA63FE">
      <w:pPr>
        <w:pStyle w:val="10"/>
        <w:rPr>
          <w:del w:id="79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795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al,'e'</w:delText>
        </w:r>
      </w:del>
    </w:p>
    <w:p w14:paraId="45A67CAD" w14:textId="1F952A83" w:rsidR="00FA63FE" w:rsidRPr="00FA63FE" w:rsidDel="00FA63FE" w:rsidRDefault="00FA63FE" w:rsidP="00FA63FE">
      <w:pPr>
        <w:pStyle w:val="10"/>
        <w:rPr>
          <w:del w:id="79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797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call IsRead_COM2</w:delText>
        </w:r>
      </w:del>
    </w:p>
    <w:p w14:paraId="1F09CBCC" w14:textId="0491F898" w:rsidR="00FA63FE" w:rsidRPr="00FA63FE" w:rsidDel="00FA63FE" w:rsidRDefault="00FA63FE" w:rsidP="00FA63FE">
      <w:pPr>
        <w:pStyle w:val="10"/>
        <w:rPr>
          <w:del w:id="79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799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push ax</w:delText>
        </w:r>
      </w:del>
    </w:p>
    <w:p w14:paraId="55DC0782" w14:textId="1C8D1757" w:rsidR="00FA63FE" w:rsidRPr="00FA63FE" w:rsidDel="00FA63FE" w:rsidRDefault="00FA63FE" w:rsidP="00FA63FE">
      <w:pPr>
        <w:pStyle w:val="10"/>
        <w:rPr>
          <w:del w:id="80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801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</w:delText>
        </w:r>
      </w:del>
    </w:p>
    <w:p w14:paraId="7518DB1E" w14:textId="05D4914D" w:rsidR="00FA63FE" w:rsidRPr="00FA63FE" w:rsidDel="00FA63FE" w:rsidRDefault="00FA63FE" w:rsidP="00FA63FE">
      <w:pPr>
        <w:pStyle w:val="10"/>
        <w:rPr>
          <w:del w:id="80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803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ah,9</w:delText>
        </w:r>
      </w:del>
    </w:p>
    <w:p w14:paraId="559B0662" w14:textId="3E548ACB" w:rsidR="00FA63FE" w:rsidRPr="00FA63FE" w:rsidDel="00FA63FE" w:rsidRDefault="00FA63FE" w:rsidP="00FA63FE">
      <w:pPr>
        <w:pStyle w:val="10"/>
        <w:rPr>
          <w:del w:id="80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805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mov dx,offset Information</w:delText>
        </w:r>
      </w:del>
    </w:p>
    <w:p w14:paraId="3750BA70" w14:textId="370DEF26" w:rsidR="00FA63FE" w:rsidRPr="00FA63FE" w:rsidDel="00FA63FE" w:rsidRDefault="00FA63FE" w:rsidP="00FA63FE">
      <w:pPr>
        <w:pStyle w:val="10"/>
        <w:rPr>
          <w:del w:id="80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807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add dx,2</w:delText>
        </w:r>
      </w:del>
    </w:p>
    <w:p w14:paraId="2F0D368D" w14:textId="020ADE1B" w:rsidR="00FA63FE" w:rsidRPr="00FA63FE" w:rsidDel="00FA63FE" w:rsidRDefault="00FA63FE" w:rsidP="00FA63FE">
      <w:pPr>
        <w:pStyle w:val="10"/>
        <w:rPr>
          <w:del w:id="80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809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int 21h</w:delText>
        </w:r>
      </w:del>
    </w:p>
    <w:p w14:paraId="28F28D3A" w14:textId="2E9F3713" w:rsidR="00FA63FE" w:rsidRPr="00FA63FE" w:rsidDel="00FA63FE" w:rsidRDefault="00FA63FE" w:rsidP="00FA63FE">
      <w:pPr>
        <w:pStyle w:val="10"/>
        <w:rPr>
          <w:del w:id="810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811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        </w:delText>
        </w:r>
      </w:del>
    </w:p>
    <w:p w14:paraId="7C20A0EA" w14:textId="72D2301C" w:rsidR="00FA63FE" w:rsidRPr="00FA63FE" w:rsidDel="00FA63FE" w:rsidRDefault="00FA63FE" w:rsidP="00FA63FE">
      <w:pPr>
        <w:pStyle w:val="10"/>
        <w:rPr>
          <w:del w:id="812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813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pop ax        </w:delText>
        </w:r>
      </w:del>
    </w:p>
    <w:p w14:paraId="0ACA2FB7" w14:textId="1E38FCEC" w:rsidR="00FA63FE" w:rsidRPr="00FA63FE" w:rsidDel="00FA63FE" w:rsidRDefault="00FA63FE" w:rsidP="00FA63FE">
      <w:pPr>
        <w:pStyle w:val="10"/>
        <w:rPr>
          <w:del w:id="814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815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call Output</w:delText>
        </w:r>
      </w:del>
    </w:p>
    <w:p w14:paraId="099538F4" w14:textId="5FAC0EE4" w:rsidR="00FA63FE" w:rsidRPr="00FA63FE" w:rsidDel="00FA63FE" w:rsidRDefault="00FA63FE" w:rsidP="00FA63FE">
      <w:pPr>
        <w:pStyle w:val="10"/>
        <w:rPr>
          <w:del w:id="816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817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 xml:space="preserve">   call Exit</w:delText>
        </w:r>
      </w:del>
    </w:p>
    <w:p w14:paraId="3CB6A855" w14:textId="66C42EF8" w:rsidR="00FA63FE" w:rsidRPr="00FA63FE" w:rsidDel="00FA63FE" w:rsidRDefault="00FA63FE" w:rsidP="00FA63FE">
      <w:pPr>
        <w:pStyle w:val="10"/>
        <w:rPr>
          <w:del w:id="818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</w:p>
    <w:p w14:paraId="4664877D" w14:textId="244CDE4E" w:rsidR="00FA63FE" w:rsidRPr="00FA63FE" w:rsidDel="00FA63FE" w:rsidRDefault="00FA63FE" w:rsidP="00FA63FE">
      <w:pPr>
        <w:pStyle w:val="10"/>
        <w:rPr>
          <w:del w:id="819" w:author="Патюпин Михаил Сергеевич" w:date="2024-02-24T20:01:00Z"/>
          <w:rFonts w:ascii="Courier New" w:eastAsia="Courier New" w:hAnsi="Courier New" w:cs="Courier New"/>
          <w:sz w:val="20"/>
          <w:szCs w:val="20"/>
          <w:lang w:val="en-US"/>
        </w:rPr>
      </w:pPr>
      <w:del w:id="820" w:author="Патюпин Михаил Сергеевич" w:date="2024-02-24T20:01:00Z">
        <w:r w:rsidRPr="00FA63FE" w:rsidDel="00FA63FE">
          <w:rPr>
            <w:rFonts w:ascii="Courier New" w:eastAsia="Courier New" w:hAnsi="Courier New" w:cs="Courier New"/>
            <w:sz w:val="20"/>
            <w:szCs w:val="20"/>
            <w:lang w:val="en-US"/>
          </w:rPr>
          <w:delText>end start</w:delText>
        </w:r>
      </w:del>
    </w:p>
    <w:p w14:paraId="6482C6CE" w14:textId="1FA9B862" w:rsidR="00FA63FE" w:rsidRDefault="00FA63FE" w:rsidP="00FA63FE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программы, работающей с COM-портами через регистры как с устрой</w:t>
      </w:r>
      <w:del w:id="821" w:author="Патюпин Михаил Сергеевич" w:date="2024-02-24T20:02:00Z">
        <w:r w:rsidRPr="00FA63FE" w:rsidDel="00FA63FE">
          <w:rPr>
            <w:rFonts w:ascii="Times New Roman" w:eastAsia="Times New Roman" w:hAnsi="Times New Roman" w:cs="Times New Roman"/>
            <w:b/>
            <w:sz w:val="28"/>
            <w:szCs w:val="28"/>
          </w:rPr>
          <w:delText>-</w:delText>
        </w:r>
      </w:del>
      <w:r w:rsidRPr="00FA63FE">
        <w:rPr>
          <w:rFonts w:ascii="Times New Roman" w:eastAsia="Times New Roman" w:hAnsi="Times New Roman" w:cs="Times New Roman"/>
          <w:b/>
          <w:sz w:val="28"/>
          <w:szCs w:val="28"/>
        </w:rPr>
        <w:t>ствами ввода-вывода</w:t>
      </w:r>
    </w:p>
    <w:p w14:paraId="3A6BEFE9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.model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small</w:t>
      </w:r>
    </w:p>
    <w:p w14:paraId="59DF9DB4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.stack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100h</w:t>
      </w:r>
    </w:p>
    <w:p w14:paraId="72B1D6FB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B915E29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.data</w:t>
      </w:r>
    </w:p>
    <w:p w14:paraId="02D611DB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977B28E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Error_Write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"Write error!",0Dh,0Ah,'$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' </w:t>
      </w:r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;</w:t>
      </w:r>
      <w:proofErr w:type="gram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Сообщение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об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ошибке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записи</w:t>
      </w:r>
      <w:proofErr w:type="spellEnd"/>
    </w:p>
    <w:p w14:paraId="3009F40A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Error_Read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"Read error!",0Dh,0Ah,'$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' </w:t>
      </w:r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;</w:t>
      </w:r>
      <w:proofErr w:type="gram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Сообщение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об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ошибке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чтения</w:t>
      </w:r>
      <w:proofErr w:type="spellEnd"/>
    </w:p>
    <w:p w14:paraId="08E3F72E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Information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"Byte sent: $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;</w:t>
      </w:r>
      <w:proofErr w:type="gram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Сообщение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об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отправленном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байте</w:t>
      </w:r>
      <w:proofErr w:type="spellEnd"/>
    </w:p>
    <w:p w14:paraId="2C8E677E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Data_Byte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'A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' </w:t>
      </w:r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;</w:t>
      </w:r>
      <w:proofErr w:type="gram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Байт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отправки</w:t>
      </w:r>
      <w:proofErr w:type="spellEnd"/>
    </w:p>
    <w:p w14:paraId="6E25270F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Data_Byte2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;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Прочитанный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байт</w:t>
      </w:r>
      <w:bookmarkStart w:id="822" w:name="_GoBack"/>
      <w:bookmarkEnd w:id="822"/>
      <w:proofErr w:type="spellEnd"/>
    </w:p>
    <w:p w14:paraId="225865EF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44B427D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.code</w:t>
      </w:r>
      <w:proofErr w:type="gramEnd"/>
    </w:p>
    <w:p w14:paraId="464285E2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170C17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Init_COM1 proc</w:t>
      </w:r>
    </w:p>
    <w:p w14:paraId="6C3791CA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23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al,80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h </w:t>
      </w:r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;</w:t>
      </w:r>
      <w:proofErr w:type="gram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Устанавливаем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бит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7 в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регистре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AL,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чтобы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активировать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биты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1 и 2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порта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3FBh</w:t>
      </w:r>
    </w:p>
    <w:p w14:paraId="2AE0DE82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24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dx,3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FBh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3FBh -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управления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портом</w:t>
      </w:r>
      <w:proofErr w:type="spellEnd"/>
    </w:p>
    <w:p w14:paraId="0FC4E471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25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out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dx,al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Записываем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AL в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DX</w:t>
      </w:r>
    </w:p>
    <w:p w14:paraId="0F7C73E8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26" w:author="Патюпин Михаил Сергеевич" w:date="2024-02-24T19:58:00Z">
          <w:pPr>
            <w:pStyle w:val="10"/>
          </w:pPr>
        </w:pPrChange>
      </w:pPr>
    </w:p>
    <w:p w14:paraId="720B0D23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27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dx,3F8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3F8h -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данных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порта</w:t>
      </w:r>
      <w:proofErr w:type="spellEnd"/>
    </w:p>
    <w:p w14:paraId="2D03F200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28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al,00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Очищаем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данных</w:t>
      </w:r>
      <w:proofErr w:type="spellEnd"/>
    </w:p>
    <w:p w14:paraId="0B67AE43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29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out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dx,al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Записываем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AL в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DX</w:t>
      </w:r>
    </w:p>
    <w:p w14:paraId="23950606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30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al,0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Ch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Настраиваем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биты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3 и 4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порта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3F9h</w:t>
      </w:r>
    </w:p>
    <w:p w14:paraId="2714EB2C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31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dx,3F9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3F9h -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управления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портом</w:t>
      </w:r>
      <w:proofErr w:type="spellEnd"/>
    </w:p>
    <w:p w14:paraId="688ECC67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32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out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dx,al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Записываем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AL в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DX</w:t>
      </w:r>
    </w:p>
    <w:p w14:paraId="494467F4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33" w:author="Патюпин Михаил Сергеевич" w:date="2024-02-24T19:58:00Z">
          <w:pPr>
            <w:pStyle w:val="10"/>
          </w:pPr>
        </w:pPrChange>
      </w:pPr>
    </w:p>
    <w:p w14:paraId="6054E1FE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34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dx,3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FCh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3FCh -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линий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порта</w:t>
      </w:r>
      <w:proofErr w:type="spellEnd"/>
    </w:p>
    <w:p w14:paraId="336EABC2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pPrChange w:id="835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al,00001011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b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Настраиваем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биты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0, 1 и 3</w:t>
      </w:r>
    </w:p>
    <w:p w14:paraId="37C00D31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36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out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dx,al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Записываем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AL в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DX</w:t>
      </w:r>
    </w:p>
    <w:p w14:paraId="5DC6D0DD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37" w:author="Патюпин Михаил Сергеевич" w:date="2024-02-24T19:58:00Z">
          <w:pPr>
            <w:pStyle w:val="10"/>
          </w:pPr>
        </w:pPrChange>
      </w:pPr>
    </w:p>
    <w:p w14:paraId="2F4793BD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38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dx,3F9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3F9h -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управления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портом</w:t>
      </w:r>
      <w:proofErr w:type="spellEnd"/>
    </w:p>
    <w:p w14:paraId="67FB9140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39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al,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0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Очищаем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управления</w:t>
      </w:r>
      <w:proofErr w:type="spellEnd"/>
    </w:p>
    <w:p w14:paraId="39002B0D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40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out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dx,al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Записываем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AL в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DX</w:t>
      </w:r>
    </w:p>
    <w:p w14:paraId="568073A7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41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18E1B705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Init_COM1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14:paraId="2636FD21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99AB50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IsWrite_COM1 proc</w:t>
      </w:r>
    </w:p>
    <w:p w14:paraId="704DEB1C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42" w:author="Патюпин Михаил Сергеевич" w:date="2024-02-24T19:58:00Z">
          <w:pPr>
            <w:pStyle w:val="10"/>
          </w:pPr>
        </w:pPrChange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al,al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Сбрасываем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AL в 0</w:t>
      </w:r>
    </w:p>
    <w:p w14:paraId="78418336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43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dx,3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FDh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3FDh -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статуса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порта</w:t>
      </w:r>
      <w:proofErr w:type="spellEnd"/>
    </w:p>
    <w:p w14:paraId="04539A25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44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in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al,dx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Читаем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из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порта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DX в AL</w:t>
      </w:r>
    </w:p>
    <w:p w14:paraId="164D23BC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45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test al,10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Проверяем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установлен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ли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бит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4</w:t>
      </w:r>
    </w:p>
    <w:p w14:paraId="28608FCE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46" w:author="Патюпин Михаил Сергеевич" w:date="2024-02-24T19:58:00Z">
          <w:pPr>
            <w:pStyle w:val="10"/>
          </w:pPr>
        </w:pPrChange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jnz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NoWrite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Если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бит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4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установлен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переходим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к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процедуре</w:t>
      </w:r>
      <w:proofErr w:type="spell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NoWrite</w:t>
      </w:r>
      <w:proofErr w:type="spellEnd"/>
    </w:p>
    <w:p w14:paraId="1B79A7A2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47" w:author="Патюпин Михаил Сергеевич" w:date="2024-02-24T19:58:00Z">
          <w:pPr>
            <w:pStyle w:val="10"/>
          </w:pPr>
        </w:pPrChange>
      </w:pP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ret ;</w:t>
      </w:r>
      <w:proofErr w:type="gramEnd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i/>
          <w:iCs/>
          <w:sz w:val="20"/>
          <w:szCs w:val="20"/>
          <w:lang w:val="en-US"/>
        </w:rPr>
        <w:t>Возвращаемся</w:t>
      </w:r>
      <w:proofErr w:type="spellEnd"/>
    </w:p>
    <w:p w14:paraId="2520A481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IsWrite_COM1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14:paraId="7053BA9C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72AD307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NoWrite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proc</w:t>
      </w:r>
    </w:p>
    <w:p w14:paraId="20EEA42A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48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ah,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9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функцию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вывода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строки</w:t>
      </w:r>
    </w:p>
    <w:p w14:paraId="7E1C92F4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49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Error_Write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Загружаем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адрес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сообщения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об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ошибке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записи</w:t>
      </w:r>
      <w:proofErr w:type="spellEnd"/>
    </w:p>
    <w:p w14:paraId="293EA795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50" w:author="Патюпин Михаил Сергеевич" w:date="2024-02-24T19:58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int 21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Вызываем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прерывание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21h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вывода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сообщения</w:t>
      </w:r>
      <w:proofErr w:type="spellEnd"/>
    </w:p>
    <w:p w14:paraId="63AFCC3A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51" w:author="Патюпин Михаил Сергеевич" w:date="2024-02-24T19:58:00Z">
          <w:pPr>
            <w:pStyle w:val="10"/>
          </w:pPr>
        </w:pPrChange>
      </w:pP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ret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Возвращаемся</w:t>
      </w:r>
      <w:proofErr w:type="spellEnd"/>
    </w:p>
    <w:p w14:paraId="6A3AC9C0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NoWrite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14:paraId="6C5AAE2D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DD8F5F9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IsRead_COM2 proc</w:t>
      </w:r>
    </w:p>
    <w:p w14:paraId="37613497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52" w:author="Патюпин Михаил Сергеевич" w:date="2024-02-24T19:57:00Z">
          <w:pPr>
            <w:pStyle w:val="10"/>
          </w:pPr>
        </w:pPrChange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al,al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Сбрасываем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AL в 0</w:t>
      </w:r>
    </w:p>
    <w:p w14:paraId="272B4452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53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dx,3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FDh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3FDh -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статуса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порта</w:t>
      </w:r>
      <w:proofErr w:type="spellEnd"/>
    </w:p>
    <w:p w14:paraId="41E8D1DC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54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in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al,dx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Читаем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из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DX в AL</w:t>
      </w:r>
    </w:p>
    <w:p w14:paraId="1BC7B71F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55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test al,10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b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Проверяем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установлен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ли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бит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4</w:t>
      </w:r>
    </w:p>
    <w:p w14:paraId="57C8DDB4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56" w:author="Патюпин Михаил Сергеевич" w:date="2024-02-24T19:57:00Z">
          <w:pPr>
            <w:pStyle w:val="10"/>
          </w:pPr>
        </w:pPrChange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jnz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NoRead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Если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бит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4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установлен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переходим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процедуре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NoRead</w:t>
      </w:r>
      <w:proofErr w:type="spellEnd"/>
    </w:p>
    <w:p w14:paraId="4FEE1A22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57" w:author="Патюпин Михаил Сергеевич" w:date="2024-02-24T19:57:00Z">
          <w:pPr>
            <w:pStyle w:val="10"/>
          </w:pPr>
        </w:pPrChange>
      </w:pP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ret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Возвращаемся</w:t>
      </w:r>
      <w:proofErr w:type="spellEnd"/>
    </w:p>
    <w:p w14:paraId="7C6D58B9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IsRead_COM2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14:paraId="09F1B143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2A1B27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NoRead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proc</w:t>
      </w:r>
    </w:p>
    <w:p w14:paraId="22606968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58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ah,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9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функцию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вывода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строки</w:t>
      </w:r>
    </w:p>
    <w:p w14:paraId="67B88422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59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Error_Read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Загружаем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адрес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сообщения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об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ошибке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чтения</w:t>
      </w:r>
      <w:proofErr w:type="spellEnd"/>
    </w:p>
    <w:p w14:paraId="2CB205E3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60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int 21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Вызываем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прерывание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21h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вывода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сообщения</w:t>
      </w:r>
      <w:proofErr w:type="spellEnd"/>
    </w:p>
    <w:p w14:paraId="4498A0C5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61" w:author="Патюпин Михаил Сергеевич" w:date="2024-02-24T19:57:00Z">
          <w:pPr>
            <w:pStyle w:val="10"/>
          </w:pPr>
        </w:pPrChange>
      </w:pP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ret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Возвращаемся</w:t>
      </w:r>
      <w:proofErr w:type="spellEnd"/>
    </w:p>
    <w:p w14:paraId="2E5C6E19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NoRead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14:paraId="2AF88854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92D0CA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Send_Byte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proc</w:t>
      </w:r>
    </w:p>
    <w:p w14:paraId="6A6099CA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62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dx,3F8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3F8h -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данных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порта</w:t>
      </w:r>
      <w:proofErr w:type="spellEnd"/>
    </w:p>
    <w:p w14:paraId="16F8D45E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63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al,Data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_Byte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Загружаем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байт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отправки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в AL</w:t>
      </w:r>
    </w:p>
    <w:p w14:paraId="62F7E8E5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64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out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dx,al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Записываем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AL в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DX</w:t>
      </w:r>
    </w:p>
    <w:p w14:paraId="5BAE95B9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65" w:author="Патюпин Михаил Сергеевич" w:date="2024-02-24T19:57:00Z">
          <w:pPr>
            <w:pStyle w:val="10"/>
          </w:pPr>
        </w:pPrChange>
      </w:pP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ret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Возвращаемся</w:t>
      </w:r>
      <w:proofErr w:type="spellEnd"/>
    </w:p>
    <w:p w14:paraId="53B2AFB3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Send_Byte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14:paraId="090B4989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110C8A4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Read_Byte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proc</w:t>
      </w:r>
    </w:p>
    <w:p w14:paraId="4BEDF413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66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dx,3F8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3F8h;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3F8h -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данных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порта</w:t>
      </w:r>
      <w:proofErr w:type="spellEnd"/>
    </w:p>
    <w:p w14:paraId="02B95519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67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in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al,dx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Читаем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из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DX в AL</w:t>
      </w:r>
    </w:p>
    <w:p w14:paraId="1B024B8B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68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Data_Byte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2,al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Сохраняем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прочитанный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байт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переменной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Data_Byte2</w:t>
      </w:r>
    </w:p>
    <w:p w14:paraId="4218D476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69" w:author="Патюпин Михаил Сергеевич" w:date="2024-02-24T19:57:00Z">
          <w:pPr>
            <w:pStyle w:val="10"/>
          </w:pPr>
        </w:pPrChange>
      </w:pP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ret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Возвращаемся</w:t>
      </w:r>
      <w:proofErr w:type="spellEnd"/>
    </w:p>
    <w:p w14:paraId="4D9B8FDA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Read_Byte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14:paraId="63EA87FE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7700765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Exit 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proc</w:t>
      </w:r>
      <w:proofErr w:type="gramEnd"/>
    </w:p>
    <w:p w14:paraId="5FD88BA6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70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ax,4C00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Загружаем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завершения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программы</w:t>
      </w:r>
      <w:proofErr w:type="spellEnd"/>
    </w:p>
    <w:p w14:paraId="117256F8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71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int 21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Вызываем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прерывание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21h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завершения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программы</w:t>
      </w:r>
      <w:proofErr w:type="spellEnd"/>
    </w:p>
    <w:p w14:paraId="6A7F1EA4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72" w:author="Патюпин Михаил Сергеевич" w:date="2024-02-24T19:57:00Z">
          <w:pPr>
            <w:pStyle w:val="10"/>
          </w:pPr>
        </w:pPrChange>
      </w:pP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ret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Возвращаемся</w:t>
      </w:r>
      <w:proofErr w:type="spellEnd"/>
    </w:p>
    <w:p w14:paraId="29C75C69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Exit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endp</w:t>
      </w:r>
      <w:proofErr w:type="spellEnd"/>
    </w:p>
    <w:p w14:paraId="6030F206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0C1ADC4" w14:textId="77777777" w:rsidR="00FA63FE" w:rsidRPr="00FA63FE" w:rsidRDefault="00FA63FE" w:rsidP="00FA63F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start:</w:t>
      </w:r>
    </w:p>
    <w:p w14:paraId="31340D06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73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ax,@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data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Загружаем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адрес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сегмента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данных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AX</w:t>
      </w:r>
    </w:p>
    <w:p w14:paraId="34E46A55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74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ds,ax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Загружаем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регистра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AX в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регистр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DS</w:t>
      </w:r>
    </w:p>
    <w:p w14:paraId="39D01FD6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75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call Init_COM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1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Вызываем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процедуру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инициализации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порта</w:t>
      </w:r>
      <w:proofErr w:type="spellEnd"/>
    </w:p>
    <w:p w14:paraId="0062303C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76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call IsWrite_COM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1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Проверяем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можно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ли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записывать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в COM-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</w:t>
      </w:r>
      <w:proofErr w:type="spellEnd"/>
    </w:p>
    <w:p w14:paraId="51E118F4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77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call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Отправляем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байт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в COM-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</w:t>
      </w:r>
      <w:proofErr w:type="spellEnd"/>
    </w:p>
    <w:p w14:paraId="43873A75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78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al,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2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AL в 2</w:t>
      </w:r>
    </w:p>
    <w:p w14:paraId="35DA7F5C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79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call IsRead_COM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2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Проверяем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можно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ли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читать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из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порта</w:t>
      </w:r>
      <w:proofErr w:type="spellEnd"/>
    </w:p>
    <w:p w14:paraId="1A54B2A2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80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call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Read_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Читаем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байт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из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COM-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порта</w:t>
      </w:r>
      <w:proofErr w:type="spellEnd"/>
    </w:p>
    <w:p w14:paraId="3E55ABE5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81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Information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Загружаем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адрес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строки с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информацией</w:t>
      </w:r>
      <w:proofErr w:type="spellEnd"/>
    </w:p>
    <w:p w14:paraId="77B04F1F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82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ah,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9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функцию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вывода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строки</w:t>
      </w:r>
    </w:p>
    <w:p w14:paraId="41D85DC9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83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int 21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Вызываем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прерывание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21h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вывода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сообщения</w:t>
      </w:r>
      <w:proofErr w:type="spellEnd"/>
    </w:p>
    <w:p w14:paraId="2492B5DF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84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mov ah,02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функцию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вывода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символа</w:t>
      </w:r>
      <w:proofErr w:type="spellEnd"/>
    </w:p>
    <w:p w14:paraId="2B57FB4A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85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mov 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dl,Data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_Byte2 ;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Загружаем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прочитанный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байт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в DL</w:t>
      </w:r>
    </w:p>
    <w:p w14:paraId="6950001A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86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int 21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h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Вызываем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прерывание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21h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для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вывода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символа</w:t>
      </w:r>
      <w:proofErr w:type="spellEnd"/>
    </w:p>
    <w:p w14:paraId="3D20C474" w14:textId="77777777" w:rsidR="00FA63FE" w:rsidRPr="00FA63FE" w:rsidDel="00FA63FE" w:rsidRDefault="00FA63FE">
      <w:pPr>
        <w:pStyle w:val="10"/>
        <w:ind w:left="720"/>
        <w:rPr>
          <w:del w:id="887" w:author="Патюпин Михаил Сергеевич" w:date="2024-02-24T19:57:00Z"/>
          <w:rFonts w:ascii="Courier New" w:eastAsia="Courier New" w:hAnsi="Courier New" w:cs="Courier New"/>
          <w:sz w:val="20"/>
          <w:szCs w:val="20"/>
          <w:lang w:val="en-US"/>
        </w:rPr>
        <w:pPrChange w:id="888" w:author="Патюпин Михаил Сергеевич" w:date="2024-02-24T19:57:00Z">
          <w:pPr>
            <w:pStyle w:val="10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call </w:t>
      </w:r>
      <w:proofErr w:type="gram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Exit ;</w:t>
      </w:r>
      <w:proofErr w:type="gram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Вызываем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процедуру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завершения</w:t>
      </w:r>
      <w:proofErr w:type="spellEnd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программы</w:t>
      </w:r>
      <w:proofErr w:type="spellEnd"/>
    </w:p>
    <w:p w14:paraId="2D1D7C45" w14:textId="77777777" w:rsidR="00FA63FE" w:rsidRPr="00FA63FE" w:rsidRDefault="00FA63FE">
      <w:pPr>
        <w:pStyle w:val="10"/>
        <w:ind w:left="720"/>
        <w:rPr>
          <w:rFonts w:ascii="Courier New" w:eastAsia="Courier New" w:hAnsi="Courier New" w:cs="Courier New"/>
          <w:sz w:val="20"/>
          <w:szCs w:val="20"/>
          <w:lang w:val="en-US"/>
        </w:rPr>
        <w:pPrChange w:id="889" w:author="Патюпин Михаил Сергеевич" w:date="2024-02-24T19:57:00Z">
          <w:pPr>
            <w:pStyle w:val="10"/>
            <w:jc w:val="center"/>
          </w:pPr>
        </w:pPrChange>
      </w:pPr>
    </w:p>
    <w:p w14:paraId="6C8C987F" w14:textId="77777777" w:rsidR="00FA63FE" w:rsidRDefault="00FA63FE">
      <w:pPr>
        <w:pStyle w:val="10"/>
        <w:rPr>
          <w:ins w:id="890" w:author="Патюпин Михаил Сергеевич" w:date="2024-02-24T19:57:00Z"/>
          <w:rFonts w:ascii="Courier New" w:eastAsia="Courier New" w:hAnsi="Courier New" w:cs="Courier New"/>
          <w:sz w:val="20"/>
          <w:szCs w:val="20"/>
          <w:lang w:val="en-US"/>
        </w:rPr>
        <w:pPrChange w:id="891" w:author="Патюпин Михаил Сергеевич" w:date="2024-02-24T19:57:00Z">
          <w:pPr>
            <w:pStyle w:val="10"/>
            <w:jc w:val="center"/>
          </w:pPr>
        </w:pPrChange>
      </w:pPr>
      <w:r w:rsidRPr="00FA63FE">
        <w:rPr>
          <w:rFonts w:ascii="Courier New" w:eastAsia="Courier New" w:hAnsi="Courier New" w:cs="Courier New"/>
          <w:sz w:val="20"/>
          <w:szCs w:val="20"/>
          <w:lang w:val="en-US"/>
        </w:rPr>
        <w:t>end start</w:t>
      </w:r>
    </w:p>
    <w:p w14:paraId="23DC53C4" w14:textId="3C859AB3" w:rsidR="00091356" w:rsidRDefault="004447E5" w:rsidP="00FA63FE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7BBABC31" w14:textId="5C780D80" w:rsidR="00D05A77" w:rsidRDefault="00FA63FE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D2B69" wp14:editId="6CAE687C">
            <wp:extent cx="5631180" cy="140764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40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9A56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7BCDE" w14:textId="1D90DF98" w:rsidR="00051B03" w:rsidRDefault="00FA63FE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DE7D78" wp14:editId="2EE904EA">
            <wp:extent cx="5936615" cy="185991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F789" w14:textId="77777777" w:rsidR="00496BA2" w:rsidRDefault="00496BA2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6E4C53B3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2974B465" w14:textId="6C44D4BF" w:rsidR="00091356" w:rsidRDefault="00FA63FE">
      <w:pPr>
        <w:pStyle w:val="10"/>
        <w:ind w:firstLine="720"/>
        <w:jc w:val="both"/>
        <w:rPr>
          <w:ins w:id="892" w:author="Патюпин Михаил Сергеевич" w:date="2024-02-26T09:09:00Z"/>
          <w:rFonts w:ascii="Times New Roman" w:eastAsia="Times New Roman" w:hAnsi="Times New Roman" w:cs="Times New Roman"/>
          <w:sz w:val="28"/>
          <w:szCs w:val="28"/>
        </w:rPr>
      </w:pPr>
      <w:r w:rsidRPr="00FA63FE">
        <w:rPr>
          <w:rFonts w:ascii="Times New Roman" w:eastAsia="Times New Roman" w:hAnsi="Times New Roman" w:cs="Times New Roman"/>
          <w:sz w:val="28"/>
          <w:szCs w:val="28"/>
        </w:rPr>
        <w:t>В ходе лабораторной удалось передать 1 байт информации через</w:t>
      </w:r>
      <w:ins w:id="893" w:author="Патюпин Михаил Сергеевич" w:date="2024-02-24T20:04:00Z">
        <w:r w:rsidR="00242BB7">
          <w:rPr>
            <w:rFonts w:ascii="Times New Roman" w:eastAsia="Times New Roman" w:hAnsi="Times New Roman" w:cs="Times New Roman"/>
            <w:sz w:val="28"/>
            <w:szCs w:val="28"/>
            <w:lang w:val="ru-BY"/>
          </w:rPr>
          <w:t xml:space="preserve"> </w:t>
        </w:r>
      </w:ins>
      <w:del w:id="894" w:author="Патюпин Михаил Сергеевич" w:date="2024-02-24T20:04:00Z">
        <w:r w:rsidRPr="00FA63FE" w:rsidDel="00242BB7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</w:del>
      <w:r w:rsidRPr="00FA63FE">
        <w:rPr>
          <w:rFonts w:ascii="Times New Roman" w:eastAsia="Times New Roman" w:hAnsi="Times New Roman" w:cs="Times New Roman"/>
          <w:sz w:val="28"/>
          <w:szCs w:val="28"/>
        </w:rPr>
        <w:t>последова</w:t>
      </w:r>
      <w:del w:id="895" w:author="Патюпин Михаил Сергеевич" w:date="2024-02-24T20:02:00Z">
        <w:r w:rsidRPr="00FA63FE" w:rsidDel="00FA63FE">
          <w:rPr>
            <w:rFonts w:ascii="Times New Roman" w:eastAsia="Times New Roman" w:hAnsi="Times New Roman" w:cs="Times New Roman"/>
            <w:sz w:val="28"/>
            <w:szCs w:val="28"/>
          </w:rPr>
          <w:delText>-</w:delText>
        </w:r>
      </w:del>
      <w:r w:rsidRPr="00FA63FE">
        <w:rPr>
          <w:rFonts w:ascii="Times New Roman" w:eastAsia="Times New Roman" w:hAnsi="Times New Roman" w:cs="Times New Roman"/>
          <w:sz w:val="28"/>
          <w:szCs w:val="28"/>
        </w:rPr>
        <w:t>тельный порт с использованием различных механизмов.</w:t>
      </w:r>
    </w:p>
    <w:p w14:paraId="27A29B46" w14:textId="40D396A0" w:rsidR="0039076B" w:rsidRPr="00F55BF0" w:rsidRDefault="0039076B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  <w:rPrChange w:id="896" w:author="Патюпин Михаил Сергеевич" w:date="2024-02-26T09:24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pPrChange w:id="897" w:author="Патюпин Михаил Сергеевич" w:date="2024-02-24T20:04:00Z">
          <w:pPr>
            <w:pStyle w:val="10"/>
            <w:ind w:firstLine="720"/>
          </w:pPr>
        </w:pPrChange>
      </w:pPr>
      <w:ins w:id="898" w:author="Патюпин Михаил Сергеевич" w:date="2024-02-26T09:09:00Z">
        <w:r>
          <w:rPr>
            <w:rFonts w:ascii="Times New Roman" w:eastAsia="Times New Roman" w:hAnsi="Times New Roman" w:cs="Times New Roman"/>
            <w:sz w:val="28"/>
            <w:szCs w:val="28"/>
            <w:lang w:val="ru-BY"/>
          </w:rPr>
          <w:t xml:space="preserve">Выполнена с использованием </w:t>
        </w:r>
        <w:r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emu8086</w:t>
        </w:r>
        <w:r>
          <w:rPr>
            <w:rFonts w:ascii="Times New Roman" w:eastAsia="Times New Roman" w:hAnsi="Times New Roman" w:cs="Times New Roman"/>
            <w:sz w:val="28"/>
            <w:szCs w:val="28"/>
            <w:lang w:val="ru-BY"/>
          </w:rPr>
          <w:t xml:space="preserve"> для написания </w:t>
        </w:r>
      </w:ins>
      <w:ins w:id="899" w:author="Патюпин Михаил Сергеевич" w:date="2024-02-26T09:10:00Z">
        <w:r>
          <w:rPr>
            <w:rFonts w:ascii="Times New Roman" w:eastAsia="Times New Roman" w:hAnsi="Times New Roman" w:cs="Times New Roman"/>
            <w:sz w:val="28"/>
            <w:szCs w:val="28"/>
            <w:lang w:val="ru-BY"/>
          </w:rPr>
          <w:t>программы на языке ассемблера</w:t>
        </w:r>
      </w:ins>
      <w:ins w:id="900" w:author="Патюпин Михаил Сергеевич" w:date="2024-02-26T09:11:00Z">
        <w:r>
          <w:rPr>
            <w:rFonts w:ascii="Times New Roman" w:eastAsia="Times New Roman" w:hAnsi="Times New Roman" w:cs="Times New Roman"/>
            <w:sz w:val="28"/>
            <w:szCs w:val="28"/>
            <w:lang w:val="ru-BY"/>
          </w:rPr>
          <w:t xml:space="preserve">, для эмуляции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MS-Dos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eastAsia="Times New Roman" w:hAnsi="Times New Roman" w:cs="Times New Roman"/>
            <w:sz w:val="28"/>
            <w:szCs w:val="28"/>
            <w:lang w:val="ru-BY"/>
          </w:rPr>
          <w:t>использовала</w:t>
        </w:r>
      </w:ins>
      <w:ins w:id="901" w:author="Патюпин Михаил Сергеевич" w:date="2024-02-26T09:12:00Z">
        <w:r>
          <w:rPr>
            <w:rFonts w:ascii="Times New Roman" w:eastAsia="Times New Roman" w:hAnsi="Times New Roman" w:cs="Times New Roman"/>
            <w:sz w:val="28"/>
            <w:szCs w:val="28"/>
            <w:lang w:val="ru-BY"/>
          </w:rPr>
          <w:t xml:space="preserve">сь программное обеспечение </w:t>
        </w:r>
        <w:r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“Oracle VM VirtualBox”</w:t>
        </w:r>
        <w:r>
          <w:rPr>
            <w:rFonts w:ascii="Times New Roman" w:eastAsia="Times New Roman" w:hAnsi="Times New Roman" w:cs="Times New Roman"/>
            <w:sz w:val="28"/>
            <w:szCs w:val="28"/>
            <w:lang w:val="ru-BY"/>
          </w:rPr>
          <w:t xml:space="preserve"> на хосте </w:t>
        </w:r>
        <w:r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Windows 10</w:t>
        </w:r>
      </w:ins>
      <w:ins w:id="902" w:author="Патюпин Михаил Сергеевич" w:date="2024-02-26T09:13:00Z">
        <w:r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</w:ins>
    </w:p>
    <w:sectPr w:rsidR="0039076B" w:rsidRPr="00F55BF0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Патюпин Михаил Сергеевич">
    <w15:presenceInfo w15:providerId="None" w15:userId="Патюпин Михаил Серге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242BB7"/>
    <w:rsid w:val="00360F35"/>
    <w:rsid w:val="0039076B"/>
    <w:rsid w:val="004447E5"/>
    <w:rsid w:val="00496BA2"/>
    <w:rsid w:val="004E03A2"/>
    <w:rsid w:val="004E37DC"/>
    <w:rsid w:val="00556418"/>
    <w:rsid w:val="005A3008"/>
    <w:rsid w:val="005F1B67"/>
    <w:rsid w:val="00613244"/>
    <w:rsid w:val="006D6C59"/>
    <w:rsid w:val="00755F6C"/>
    <w:rsid w:val="008E5358"/>
    <w:rsid w:val="009D0C67"/>
    <w:rsid w:val="00A25811"/>
    <w:rsid w:val="00BE5A04"/>
    <w:rsid w:val="00C05899"/>
    <w:rsid w:val="00D05A77"/>
    <w:rsid w:val="00D40661"/>
    <w:rsid w:val="00E84EF7"/>
    <w:rsid w:val="00F51999"/>
    <w:rsid w:val="00F55BF0"/>
    <w:rsid w:val="00F66391"/>
    <w:rsid w:val="00F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EFB75-1EF4-4503-AC26-55C909F4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Патюпин Михаил Сергеевич</cp:lastModifiedBy>
  <cp:revision>8</cp:revision>
  <dcterms:created xsi:type="dcterms:W3CDTF">2024-02-24T16:43:00Z</dcterms:created>
  <dcterms:modified xsi:type="dcterms:W3CDTF">2024-02-26T10:25:00Z</dcterms:modified>
</cp:coreProperties>
</file>